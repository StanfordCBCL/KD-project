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DAD4D" w14:textId="77777777" w:rsidR="006F065F" w:rsidRPr="008F4FCB" w:rsidRDefault="00D53C97" w:rsidP="00A8549D">
      <w:pPr>
        <w:pStyle w:val="Title"/>
        <w:rPr>
          <w:rFonts w:ascii="Times New Roman" w:hAnsi="Times New Roman" w:cs="Times New Roman"/>
        </w:rPr>
      </w:pPr>
      <w:r w:rsidRPr="008F4FCB">
        <w:rPr>
          <w:rFonts w:ascii="Times New Roman" w:hAnsi="Times New Roman" w:cs="Times New Roman"/>
        </w:rPr>
        <w:t xml:space="preserve">HEMODYNAMICS OF CORONARY ARTERY ANEURYSMS IN KAWASAKI DISEASE — </w:t>
      </w:r>
    </w:p>
    <w:p w14:paraId="3FEEFA95" w14:textId="0C1D7928" w:rsidR="001A52C1" w:rsidRPr="008F4FCB" w:rsidRDefault="00D53C97" w:rsidP="00A8549D">
      <w:pPr>
        <w:pStyle w:val="Title"/>
        <w:rPr>
          <w:rFonts w:ascii="Times New Roman" w:hAnsi="Times New Roman" w:cs="Times New Roman"/>
        </w:rPr>
      </w:pPr>
      <w:r w:rsidRPr="008F4FCB">
        <w:rPr>
          <w:rFonts w:ascii="Times New Roman" w:hAnsi="Times New Roman" w:cs="Times New Roman"/>
        </w:rPr>
        <w:t>AN IDEALIZED ANEURYSM MODEL</w:t>
      </w:r>
    </w:p>
    <w:p w14:paraId="7EB2348B" w14:textId="77777777" w:rsidR="00F912CC" w:rsidRPr="008F4FCB" w:rsidRDefault="00F912CC" w:rsidP="00A8549D">
      <w:pPr>
        <w:pStyle w:val="Title"/>
        <w:rPr>
          <w:rFonts w:ascii="Times New Roman" w:hAnsi="Times New Roman" w:cs="Times New Roman"/>
        </w:rPr>
      </w:pPr>
    </w:p>
    <w:p w14:paraId="6633CC14" w14:textId="77777777" w:rsidR="00F912CC" w:rsidRPr="008F4FCB" w:rsidRDefault="00F912CC" w:rsidP="00A8549D">
      <w:pPr>
        <w:pStyle w:val="Title"/>
        <w:rPr>
          <w:rFonts w:ascii="Times New Roman" w:hAnsi="Times New Roman" w:cs="Times New Roman"/>
        </w:rPr>
      </w:pPr>
    </w:p>
    <w:p w14:paraId="66B59745" w14:textId="02429E14" w:rsidR="001A52C1" w:rsidRPr="008F4FCB" w:rsidRDefault="004502F6" w:rsidP="008F4FCB">
      <w:pPr>
        <w:pStyle w:val="Title"/>
        <w:rPr>
          <w:rFonts w:ascii="Times New Roman" w:hAnsi="Times New Roman" w:cs="Times New Roman"/>
        </w:rPr>
        <w:sectPr w:rsidR="001A52C1" w:rsidRPr="008F4FCB" w:rsidSect="002328FE">
          <w:footerReference w:type="even" r:id="rId8"/>
          <w:footerReference w:type="default" r:id="rId9"/>
          <w:pgSz w:w="12240" w:h="15840"/>
          <w:pgMar w:top="1440" w:right="1440" w:bottom="1440" w:left="1440" w:header="720" w:footer="720" w:gutter="0"/>
          <w:pgNumType w:fmt="lowerRoman" w:start="1"/>
          <w:cols w:space="720"/>
          <w:docGrid w:linePitch="360"/>
        </w:sectPr>
      </w:pPr>
      <w:r w:rsidRPr="008F4FCB">
        <w:rPr>
          <w:rFonts w:ascii="Times New Roman" w:hAnsi="Times New Roman" w:cs="Times New Roman"/>
        </w:rPr>
        <w:t>ALEXANDER LU</w:t>
      </w:r>
    </w:p>
    <w:p w14:paraId="266D4477" w14:textId="17CFC156" w:rsidR="00AC1882" w:rsidRDefault="00FC3AC1" w:rsidP="008F4FCB">
      <w:pPr>
        <w:pStyle w:val="Heading1"/>
        <w:numPr>
          <w:ilvl w:val="0"/>
          <w:numId w:val="0"/>
        </w:numPr>
        <w:ind w:left="432" w:hanging="432"/>
        <w:rPr>
          <w:rFonts w:ascii="Times New Roman" w:hAnsi="Times New Roman" w:cs="Times New Roman"/>
        </w:rPr>
      </w:pPr>
      <w:bookmarkStart w:id="0" w:name="_Toc9041267"/>
      <w:r w:rsidRPr="008F4FCB">
        <w:rPr>
          <w:rFonts w:ascii="Times New Roman" w:hAnsi="Times New Roman" w:cs="Times New Roman"/>
        </w:rPr>
        <w:lastRenderedPageBreak/>
        <w:t>Abstract</w:t>
      </w:r>
      <w:bookmarkEnd w:id="0"/>
    </w:p>
    <w:p w14:paraId="1838B272" w14:textId="77777777" w:rsidR="008F4FCB" w:rsidRPr="008F4FCB" w:rsidRDefault="008F4FCB" w:rsidP="008F4FCB"/>
    <w:p w14:paraId="72F6DBBE" w14:textId="230D0C84" w:rsidR="00FC3AC1" w:rsidRPr="008F4FCB" w:rsidRDefault="00C67312" w:rsidP="00F912CC">
      <w:pPr>
        <w:rPr>
          <w:rFonts w:ascii="Times New Roman" w:hAnsi="Times New Roman" w:cs="Times New Roman"/>
        </w:rPr>
      </w:pPr>
      <w:r w:rsidRPr="008F4FCB">
        <w:rPr>
          <w:rFonts w:ascii="Times New Roman" w:hAnsi="Times New Roman" w:cs="Times New Roman"/>
        </w:rPr>
        <w:t>Kawasaki Disease (KD)</w:t>
      </w:r>
      <w:r w:rsidR="000F17E4" w:rsidRPr="008F4FCB">
        <w:rPr>
          <w:rFonts w:ascii="Times New Roman" w:hAnsi="Times New Roman" w:cs="Times New Roman"/>
        </w:rPr>
        <w:t xml:space="preserve">, </w:t>
      </w:r>
      <w:r w:rsidRPr="008F4FCB">
        <w:rPr>
          <w:rFonts w:ascii="Times New Roman" w:hAnsi="Times New Roman" w:cs="Times New Roman"/>
        </w:rPr>
        <w:t xml:space="preserve">a vasculitis of unknown etiology typically occurring in infants and young children, is the leading cause of acquired heart disease in childhood in developed countries. </w:t>
      </w:r>
      <w:r w:rsidR="00F27FAD" w:rsidRPr="008F4FCB">
        <w:rPr>
          <w:rFonts w:ascii="Times New Roman" w:hAnsi="Times New Roman" w:cs="Times New Roman"/>
        </w:rPr>
        <w:t xml:space="preserve">Approximately 20-25% of patients may eventually develop coronary artery aneurysms (CAAs) if not treated within ten days of onset [1-6]. </w:t>
      </w:r>
      <w:r w:rsidR="005F2F62" w:rsidRPr="008F4FCB">
        <w:rPr>
          <w:rFonts w:ascii="Times New Roman" w:hAnsi="Times New Roman" w:cs="Times New Roman"/>
        </w:rPr>
        <w:t xml:space="preserve">Abnormal hemodynamics within CAAs may trigger thrombosis, resulting in myocardial infarction and sudden death [3-8]. Although prior studies have investigated the use of hemodynamic parameters derived from patient-specific computational hemodynamic simulations for stratifying patient thrombotic risk, such studies have been limited in cohort size. Here, we present a pipeline for systematic analysis of how aneurysm geometry (i.e. aneurysm diameter, length, and position) </w:t>
      </w:r>
      <w:r w:rsidR="004E0B9A" w:rsidRPr="008F4FCB">
        <w:rPr>
          <w:rFonts w:ascii="Times New Roman" w:hAnsi="Times New Roman" w:cs="Times New Roman"/>
        </w:rPr>
        <w:t>a</w:t>
      </w:r>
      <w:r w:rsidR="005F2F62" w:rsidRPr="008F4FCB">
        <w:rPr>
          <w:rFonts w:ascii="Times New Roman" w:hAnsi="Times New Roman" w:cs="Times New Roman"/>
        </w:rPr>
        <w:t>ffects hemodynamics. The pipeline supports the generation of</w:t>
      </w:r>
      <w:r w:rsidR="009504B8" w:rsidRPr="008F4FCB">
        <w:rPr>
          <w:rFonts w:ascii="Times New Roman" w:hAnsi="Times New Roman" w:cs="Times New Roman"/>
        </w:rPr>
        <w:t xml:space="preserve"> artificial</w:t>
      </w:r>
      <w:r w:rsidR="005F2F62" w:rsidRPr="008F4FCB">
        <w:rPr>
          <w:rFonts w:ascii="Times New Roman" w:hAnsi="Times New Roman" w:cs="Times New Roman"/>
        </w:rPr>
        <w:t xml:space="preserve"> aneurysms</w:t>
      </w:r>
      <w:r w:rsidR="009504B8" w:rsidRPr="008F4FCB">
        <w:rPr>
          <w:rFonts w:ascii="Times New Roman" w:hAnsi="Times New Roman" w:cs="Times New Roman"/>
        </w:rPr>
        <w:t xml:space="preserve"> from a baseline </w:t>
      </w:r>
      <w:r w:rsidR="00746C7F" w:rsidRPr="008F4FCB">
        <w:rPr>
          <w:rFonts w:ascii="Times New Roman" w:hAnsi="Times New Roman" w:cs="Times New Roman"/>
        </w:rPr>
        <w:t xml:space="preserve">patient </w:t>
      </w:r>
      <w:r w:rsidR="009504B8" w:rsidRPr="008F4FCB">
        <w:rPr>
          <w:rFonts w:ascii="Times New Roman" w:hAnsi="Times New Roman" w:cs="Times New Roman"/>
        </w:rPr>
        <w:t>coronary tree</w:t>
      </w:r>
      <w:r w:rsidR="005F2F62" w:rsidRPr="008F4FCB">
        <w:rPr>
          <w:rFonts w:ascii="Times New Roman" w:hAnsi="Times New Roman" w:cs="Times New Roman"/>
        </w:rPr>
        <w:t xml:space="preserve">, </w:t>
      </w:r>
      <w:r w:rsidR="00FC2FE4" w:rsidRPr="008F4FCB">
        <w:rPr>
          <w:rFonts w:ascii="Times New Roman" w:hAnsi="Times New Roman" w:cs="Times New Roman"/>
        </w:rPr>
        <w:t>interfacing</w:t>
      </w:r>
      <w:r w:rsidR="005F2F62" w:rsidRPr="008F4FCB">
        <w:rPr>
          <w:rFonts w:ascii="Times New Roman" w:hAnsi="Times New Roman" w:cs="Times New Roman"/>
        </w:rPr>
        <w:t xml:space="preserve"> with the Simvascular open-source software</w:t>
      </w:r>
      <w:r w:rsidR="00FB1142" w:rsidRPr="008F4FCB">
        <w:rPr>
          <w:rFonts w:ascii="Times New Roman" w:hAnsi="Times New Roman" w:cs="Times New Roman"/>
        </w:rPr>
        <w:t xml:space="preserve">. The pipeline also provides </w:t>
      </w:r>
      <w:r w:rsidR="005F2F62" w:rsidRPr="008F4FCB">
        <w:rPr>
          <w:rFonts w:ascii="Times New Roman" w:hAnsi="Times New Roman" w:cs="Times New Roman"/>
        </w:rPr>
        <w:t xml:space="preserve">post-processing and data analysis </w:t>
      </w:r>
      <w:r w:rsidR="00FB1142" w:rsidRPr="008F4FCB">
        <w:rPr>
          <w:rFonts w:ascii="Times New Roman" w:hAnsi="Times New Roman" w:cs="Times New Roman"/>
        </w:rPr>
        <w:t>capabilities</w:t>
      </w:r>
      <w:r w:rsidR="005F2F62" w:rsidRPr="008F4FCB">
        <w:rPr>
          <w:rFonts w:ascii="Times New Roman" w:hAnsi="Times New Roman" w:cs="Times New Roman"/>
        </w:rPr>
        <w:t xml:space="preserve">. Through this systematic analysis, we elucidate the complementary roles of aneurysm diameter, length, and position on hemodynamic parameters such as </w:t>
      </w:r>
      <w:r w:rsidR="004839F8" w:rsidRPr="008F4FCB">
        <w:rPr>
          <w:rFonts w:ascii="Times New Roman" w:hAnsi="Times New Roman" w:cs="Times New Roman"/>
        </w:rPr>
        <w:t>time-averaged wall shear stress</w:t>
      </w:r>
      <w:r w:rsidR="005F2F62" w:rsidRPr="008F4FCB">
        <w:rPr>
          <w:rFonts w:ascii="Times New Roman" w:hAnsi="Times New Roman" w:cs="Times New Roman"/>
        </w:rPr>
        <w:t xml:space="preserve"> and </w:t>
      </w:r>
      <w:r w:rsidR="004839F8" w:rsidRPr="008F4FCB">
        <w:rPr>
          <w:rFonts w:ascii="Times New Roman" w:hAnsi="Times New Roman" w:cs="Times New Roman"/>
        </w:rPr>
        <w:t>residence time</w:t>
      </w:r>
      <w:r w:rsidR="005F2F62" w:rsidRPr="008F4FCB">
        <w:rPr>
          <w:rFonts w:ascii="Times New Roman" w:hAnsi="Times New Roman" w:cs="Times New Roman"/>
        </w:rPr>
        <w:t>. We find that multiple combinations of diameter and length can illicit similar flow behavior</w:t>
      </w:r>
      <w:r w:rsidR="00124F6D" w:rsidRPr="008F4FCB">
        <w:rPr>
          <w:rFonts w:ascii="Times New Roman" w:hAnsi="Times New Roman" w:cs="Times New Roman"/>
        </w:rPr>
        <w:t xml:space="preserve">. </w:t>
      </w:r>
      <w:r w:rsidR="005F2F62" w:rsidRPr="008F4FCB">
        <w:rPr>
          <w:rFonts w:ascii="Times New Roman" w:hAnsi="Times New Roman" w:cs="Times New Roman"/>
        </w:rPr>
        <w:t>Further, we propose that vessel curvature underlies the effects of aneurysm position.</w:t>
      </w:r>
      <w:r w:rsidR="00124F6D" w:rsidRPr="008F4FCB">
        <w:rPr>
          <w:rFonts w:ascii="Times New Roman" w:hAnsi="Times New Roman" w:cs="Times New Roman"/>
        </w:rPr>
        <w:t xml:space="preserve"> Overall, we </w:t>
      </w:r>
      <w:r w:rsidR="00732097" w:rsidRPr="008F4FCB">
        <w:rPr>
          <w:rFonts w:ascii="Times New Roman" w:hAnsi="Times New Roman" w:cs="Times New Roman"/>
        </w:rPr>
        <w:t>demonstrate the promise of</w:t>
      </w:r>
      <w:r w:rsidR="009F7B3C" w:rsidRPr="008F4FCB">
        <w:rPr>
          <w:rFonts w:ascii="Times New Roman" w:hAnsi="Times New Roman" w:cs="Times New Roman"/>
        </w:rPr>
        <w:t xml:space="preserve"> systematic</w:t>
      </w:r>
      <w:r w:rsidR="00124F6D" w:rsidRPr="008F4FCB">
        <w:rPr>
          <w:rFonts w:ascii="Times New Roman" w:hAnsi="Times New Roman" w:cs="Times New Roman"/>
        </w:rPr>
        <w:t xml:space="preserve"> </w:t>
      </w:r>
      <w:r w:rsidR="00484E81" w:rsidRPr="008F4FCB">
        <w:rPr>
          <w:rFonts w:ascii="Times New Roman" w:hAnsi="Times New Roman" w:cs="Times New Roman"/>
        </w:rPr>
        <w:t xml:space="preserve">investigation of the relationship between </w:t>
      </w:r>
      <w:r w:rsidR="00124F6D" w:rsidRPr="008F4FCB">
        <w:rPr>
          <w:rFonts w:ascii="Times New Roman" w:hAnsi="Times New Roman" w:cs="Times New Roman"/>
        </w:rPr>
        <w:t xml:space="preserve">aneurysm geometry </w:t>
      </w:r>
      <w:r w:rsidR="00484E81" w:rsidRPr="008F4FCB">
        <w:rPr>
          <w:rFonts w:ascii="Times New Roman" w:hAnsi="Times New Roman" w:cs="Times New Roman"/>
        </w:rPr>
        <w:t>and flow behavior</w:t>
      </w:r>
      <w:r w:rsidR="0099573A" w:rsidRPr="008F4FCB">
        <w:rPr>
          <w:rFonts w:ascii="Times New Roman" w:hAnsi="Times New Roman" w:cs="Times New Roman"/>
        </w:rPr>
        <w:t>,</w:t>
      </w:r>
      <w:r w:rsidR="00484E81" w:rsidRPr="008F4FCB">
        <w:rPr>
          <w:rFonts w:ascii="Times New Roman" w:hAnsi="Times New Roman" w:cs="Times New Roman"/>
        </w:rPr>
        <w:t xml:space="preserve"> a </w:t>
      </w:r>
      <w:r w:rsidR="00772419" w:rsidRPr="008F4FCB">
        <w:rPr>
          <w:rFonts w:ascii="Times New Roman" w:hAnsi="Times New Roman" w:cs="Times New Roman"/>
        </w:rPr>
        <w:t xml:space="preserve">general </w:t>
      </w:r>
      <w:r w:rsidR="00484E81" w:rsidRPr="008F4FCB">
        <w:rPr>
          <w:rFonts w:ascii="Times New Roman" w:hAnsi="Times New Roman" w:cs="Times New Roman"/>
        </w:rPr>
        <w:t xml:space="preserve">proof-of-concept for </w:t>
      </w:r>
      <w:r w:rsidR="009F0B28" w:rsidRPr="008F4FCB">
        <w:rPr>
          <w:rFonts w:ascii="Times New Roman" w:hAnsi="Times New Roman" w:cs="Times New Roman"/>
        </w:rPr>
        <w:t>systematic</w:t>
      </w:r>
      <w:r w:rsidR="003B33DC" w:rsidRPr="008F4FCB">
        <w:rPr>
          <w:rFonts w:ascii="Times New Roman" w:hAnsi="Times New Roman" w:cs="Times New Roman"/>
        </w:rPr>
        <w:t>ally</w:t>
      </w:r>
      <w:r w:rsidR="009F0B28" w:rsidRPr="008F4FCB">
        <w:rPr>
          <w:rFonts w:ascii="Times New Roman" w:hAnsi="Times New Roman" w:cs="Times New Roman"/>
        </w:rPr>
        <w:t xml:space="preserve"> </w:t>
      </w:r>
      <w:r w:rsidR="003B33DC" w:rsidRPr="008F4FCB">
        <w:rPr>
          <w:rFonts w:ascii="Times New Roman" w:hAnsi="Times New Roman" w:cs="Times New Roman"/>
        </w:rPr>
        <w:t>evaluating</w:t>
      </w:r>
      <w:r w:rsidR="009F0B28" w:rsidRPr="008F4FCB">
        <w:rPr>
          <w:rFonts w:ascii="Times New Roman" w:hAnsi="Times New Roman" w:cs="Times New Roman"/>
        </w:rPr>
        <w:t xml:space="preserve"> </w:t>
      </w:r>
      <w:r w:rsidR="00EC529E" w:rsidRPr="008F4FCB">
        <w:rPr>
          <w:rFonts w:ascii="Times New Roman" w:hAnsi="Times New Roman" w:cs="Times New Roman"/>
        </w:rPr>
        <w:t xml:space="preserve">pathological </w:t>
      </w:r>
      <w:r w:rsidR="009F0B28" w:rsidRPr="008F4FCB">
        <w:rPr>
          <w:rFonts w:ascii="Times New Roman" w:hAnsi="Times New Roman" w:cs="Times New Roman"/>
        </w:rPr>
        <w:t xml:space="preserve">hemodynamics </w:t>
      </w:r>
      <w:r w:rsidR="00D45D42" w:rsidRPr="008F4FCB">
        <w:rPr>
          <w:rFonts w:ascii="Times New Roman" w:hAnsi="Times New Roman" w:cs="Times New Roman"/>
        </w:rPr>
        <w:t xml:space="preserve">in the absence of clinical data </w:t>
      </w:r>
      <w:r w:rsidR="009F0B28" w:rsidRPr="008F4FCB">
        <w:rPr>
          <w:rFonts w:ascii="Times New Roman" w:hAnsi="Times New Roman" w:cs="Times New Roman"/>
        </w:rPr>
        <w:t>and</w:t>
      </w:r>
      <w:r w:rsidR="00F3416E" w:rsidRPr="008F4FCB">
        <w:rPr>
          <w:rFonts w:ascii="Times New Roman" w:hAnsi="Times New Roman" w:cs="Times New Roman"/>
        </w:rPr>
        <w:t xml:space="preserve"> assessing</w:t>
      </w:r>
      <w:r w:rsidR="009F0B28" w:rsidRPr="008F4FCB">
        <w:rPr>
          <w:rFonts w:ascii="Times New Roman" w:hAnsi="Times New Roman" w:cs="Times New Roman"/>
        </w:rPr>
        <w:t xml:space="preserve"> hemodynamic parameter sensitivity</w:t>
      </w:r>
      <w:r w:rsidR="0090699F" w:rsidRPr="008F4FCB">
        <w:rPr>
          <w:rFonts w:ascii="Times New Roman" w:hAnsi="Times New Roman" w:cs="Times New Roman"/>
        </w:rPr>
        <w:t xml:space="preserve"> with respect to patient anatomy</w:t>
      </w:r>
      <w:r w:rsidR="009F0B28" w:rsidRPr="008F4FCB">
        <w:rPr>
          <w:rFonts w:ascii="Times New Roman" w:hAnsi="Times New Roman" w:cs="Times New Roman"/>
        </w:rPr>
        <w:t xml:space="preserve">. </w:t>
      </w:r>
    </w:p>
    <w:p w14:paraId="0358F62C" w14:textId="77777777" w:rsidR="00C07E73" w:rsidRPr="008F4FCB" w:rsidRDefault="00C07E73" w:rsidP="00F912CC">
      <w:pPr>
        <w:rPr>
          <w:rFonts w:ascii="Times New Roman" w:hAnsi="Times New Roman" w:cs="Times New Roman"/>
        </w:rPr>
      </w:pPr>
      <w:r w:rsidRPr="008F4FCB">
        <w:rPr>
          <w:rFonts w:ascii="Times New Roman" w:hAnsi="Times New Roman" w:cs="Times New Roman"/>
        </w:rPr>
        <w:br w:type="page"/>
      </w:r>
    </w:p>
    <w:p w14:paraId="7D71A518" w14:textId="334779F8" w:rsidR="004502F6" w:rsidRPr="008F4FCB" w:rsidRDefault="00696C76" w:rsidP="00F912CC">
      <w:pPr>
        <w:pStyle w:val="Heading1"/>
        <w:rPr>
          <w:rFonts w:ascii="Times New Roman" w:hAnsi="Times New Roman" w:cs="Times New Roman"/>
        </w:rPr>
      </w:pPr>
      <w:bookmarkStart w:id="1" w:name="_Toc9041268"/>
      <w:r w:rsidRPr="008F4FCB">
        <w:rPr>
          <w:rFonts w:ascii="Times New Roman" w:hAnsi="Times New Roman" w:cs="Times New Roman"/>
        </w:rPr>
        <w:lastRenderedPageBreak/>
        <w:t>Introduction</w:t>
      </w:r>
      <w:bookmarkEnd w:id="1"/>
    </w:p>
    <w:p w14:paraId="36DB07A6" w14:textId="22CC58DA" w:rsidR="00696C76" w:rsidRPr="008F4FCB" w:rsidRDefault="007F5B9E" w:rsidP="003F744B">
      <w:pPr>
        <w:ind w:firstLine="432"/>
        <w:rPr>
          <w:rFonts w:ascii="Times New Roman" w:hAnsi="Times New Roman" w:cs="Times New Roman"/>
        </w:rPr>
      </w:pPr>
      <w:r w:rsidRPr="008F4FCB">
        <w:rPr>
          <w:rFonts w:ascii="Times New Roman" w:hAnsi="Times New Roman" w:cs="Times New Roman"/>
        </w:rPr>
        <w:t>Kawasaki Disease (KD), a vasculitis of unknown etiology typically occurring in infants and young children, is the leading cause of acquired heart disease in childhood in developed countries. Approximately 20-25% of patients may eventually develop coronary artery aneurysms (CAAs) if not treated within ten days of disease onset</w:t>
      </w:r>
      <w:r w:rsidR="00B5038E" w:rsidRPr="008F4FCB">
        <w:rPr>
          <w:rFonts w:ascii="Times New Roman" w:hAnsi="Times New Roman" w:cs="Times New Roman"/>
        </w:rPr>
        <w:t xml:space="preserve"> [1</w:t>
      </w:r>
      <w:r w:rsidR="006159F9" w:rsidRPr="008F4FCB">
        <w:rPr>
          <w:rFonts w:ascii="Times New Roman" w:hAnsi="Times New Roman" w:cs="Times New Roman"/>
        </w:rPr>
        <w:t>-6</w:t>
      </w:r>
      <w:r w:rsidR="00B5038E" w:rsidRPr="008F4FCB">
        <w:rPr>
          <w:rFonts w:ascii="Times New Roman" w:hAnsi="Times New Roman" w:cs="Times New Roman"/>
        </w:rPr>
        <w:t>]</w:t>
      </w:r>
      <w:r w:rsidRPr="008F4FCB">
        <w:rPr>
          <w:rFonts w:ascii="Times New Roman" w:hAnsi="Times New Roman" w:cs="Times New Roman"/>
        </w:rPr>
        <w:t>. Unlike cerebral or abdominal aorta aneurysms, which pose a risk of rupture, CAAs are threatening in their potential for inducing thrombus formation, resulting in myocardial infarction and sudden death</w:t>
      </w:r>
      <w:r w:rsidR="00833755" w:rsidRPr="008F4FCB">
        <w:rPr>
          <w:rFonts w:ascii="Times New Roman" w:hAnsi="Times New Roman" w:cs="Times New Roman"/>
        </w:rPr>
        <w:t xml:space="preserve"> [3</w:t>
      </w:r>
      <w:r w:rsidR="001B112C" w:rsidRPr="008F4FCB">
        <w:rPr>
          <w:rFonts w:ascii="Times New Roman" w:hAnsi="Times New Roman" w:cs="Times New Roman"/>
        </w:rPr>
        <w:t>-8</w:t>
      </w:r>
      <w:r w:rsidR="00833755" w:rsidRPr="008F4FCB">
        <w:rPr>
          <w:rFonts w:ascii="Times New Roman" w:hAnsi="Times New Roman" w:cs="Times New Roman"/>
        </w:rPr>
        <w:t>]</w:t>
      </w:r>
      <w:r w:rsidRPr="008F4FCB">
        <w:rPr>
          <w:rFonts w:ascii="Times New Roman" w:hAnsi="Times New Roman" w:cs="Times New Roman"/>
        </w:rPr>
        <w:t>.</w:t>
      </w:r>
    </w:p>
    <w:p w14:paraId="5F8D9112" w14:textId="02D9ED3F" w:rsidR="006D4547" w:rsidRPr="008F4FCB" w:rsidRDefault="006C1C89" w:rsidP="003F744B">
      <w:pPr>
        <w:ind w:firstLine="432"/>
        <w:rPr>
          <w:rFonts w:ascii="Times New Roman" w:hAnsi="Times New Roman" w:cs="Times New Roman"/>
        </w:rPr>
      </w:pPr>
      <w:r w:rsidRPr="008F4FCB">
        <w:rPr>
          <w:rFonts w:ascii="Times New Roman" w:hAnsi="Times New Roman" w:cs="Times New Roman"/>
        </w:rPr>
        <w:t xml:space="preserve">CAAs resulting from KD can adopt a wide range of shapes and </w:t>
      </w:r>
      <w:r w:rsidR="00287D01" w:rsidRPr="008F4FCB">
        <w:rPr>
          <w:rFonts w:ascii="Times New Roman" w:hAnsi="Times New Roman" w:cs="Times New Roman"/>
        </w:rPr>
        <w:t>diameters</w:t>
      </w:r>
      <w:r w:rsidRPr="008F4FCB">
        <w:rPr>
          <w:rFonts w:ascii="Times New Roman" w:hAnsi="Times New Roman" w:cs="Times New Roman"/>
        </w:rPr>
        <w:t xml:space="preserve"> across a range of locations within the coronary tree</w:t>
      </w:r>
      <w:r w:rsidR="00383219" w:rsidRPr="008F4FCB">
        <w:rPr>
          <w:rFonts w:ascii="Times New Roman" w:hAnsi="Times New Roman" w:cs="Times New Roman"/>
        </w:rPr>
        <w:t xml:space="preserve"> [1, 2, 4</w:t>
      </w:r>
      <w:r w:rsidR="00B533A5" w:rsidRPr="008F4FCB">
        <w:rPr>
          <w:rFonts w:ascii="Times New Roman" w:hAnsi="Times New Roman" w:cs="Times New Roman"/>
        </w:rPr>
        <w:t>]</w:t>
      </w:r>
      <w:r w:rsidRPr="008F4FCB">
        <w:rPr>
          <w:rFonts w:ascii="Times New Roman" w:hAnsi="Times New Roman" w:cs="Times New Roman"/>
        </w:rPr>
        <w:t>. Size classification often relies on maximum aneurysm diameter, with potential normalization based on body surface area (Z-score) to label aneurysms as uninvolved, small, medium, or giant. CAAs may also be roughly classified by shape into groups such as saccular, fusiform, and string-of-pearls. A final classification is based on the number of major coronary vessels which bear aneurysms</w:t>
      </w:r>
      <w:r w:rsidR="004C3DC9" w:rsidRPr="008F4FCB">
        <w:rPr>
          <w:rFonts w:ascii="Times New Roman" w:hAnsi="Times New Roman" w:cs="Times New Roman"/>
        </w:rPr>
        <w:t xml:space="preserve"> [1, 2]</w:t>
      </w:r>
      <w:r w:rsidRPr="008F4FCB">
        <w:rPr>
          <w:rFonts w:ascii="Times New Roman" w:hAnsi="Times New Roman" w:cs="Times New Roman"/>
        </w:rPr>
        <w:t xml:space="preserve">. Coupled with interpatient variability in hemodynamic factors such as blood pressure and cardiac output, wide variability in aneurysm </w:t>
      </w:r>
      <w:r w:rsidR="00287D01" w:rsidRPr="008F4FCB">
        <w:rPr>
          <w:rFonts w:ascii="Times New Roman" w:hAnsi="Times New Roman" w:cs="Times New Roman"/>
        </w:rPr>
        <w:t>diameter</w:t>
      </w:r>
      <w:r w:rsidRPr="008F4FCB">
        <w:rPr>
          <w:rFonts w:ascii="Times New Roman" w:hAnsi="Times New Roman" w:cs="Times New Roman"/>
        </w:rPr>
        <w:t xml:space="preserve">, shape, and position </w:t>
      </w:r>
      <w:r w:rsidR="001625FC" w:rsidRPr="008F4FCB">
        <w:rPr>
          <w:rFonts w:ascii="Times New Roman" w:hAnsi="Times New Roman" w:cs="Times New Roman"/>
        </w:rPr>
        <w:t>amplifies</w:t>
      </w:r>
      <w:r w:rsidRPr="008F4FCB">
        <w:rPr>
          <w:rFonts w:ascii="Times New Roman" w:hAnsi="Times New Roman" w:cs="Times New Roman"/>
        </w:rPr>
        <w:t xml:space="preserve"> difficulty in isolating the effects of geometric parameter</w:t>
      </w:r>
      <w:r w:rsidR="00B71AC0" w:rsidRPr="008F4FCB">
        <w:rPr>
          <w:rFonts w:ascii="Times New Roman" w:hAnsi="Times New Roman" w:cs="Times New Roman"/>
        </w:rPr>
        <w:t>s.</w:t>
      </w:r>
      <w:r w:rsidRPr="008F4FCB">
        <w:rPr>
          <w:rFonts w:ascii="Times New Roman" w:hAnsi="Times New Roman" w:cs="Times New Roman"/>
        </w:rPr>
        <w:t xml:space="preserve"> </w:t>
      </w:r>
      <w:r w:rsidR="00080201" w:rsidRPr="008F4FCB">
        <w:rPr>
          <w:rFonts w:ascii="Times New Roman" w:hAnsi="Times New Roman" w:cs="Times New Roman"/>
        </w:rPr>
        <w:t>Indeed, complex geometr</w:t>
      </w:r>
      <w:r w:rsidR="00BC3DE4" w:rsidRPr="008F4FCB">
        <w:rPr>
          <w:rFonts w:ascii="Times New Roman" w:hAnsi="Times New Roman" w:cs="Times New Roman"/>
        </w:rPr>
        <w:t>y</w:t>
      </w:r>
      <w:r w:rsidR="00080201" w:rsidRPr="008F4FCB">
        <w:rPr>
          <w:rFonts w:ascii="Times New Roman" w:hAnsi="Times New Roman" w:cs="Times New Roman"/>
        </w:rPr>
        <w:t>, as well as aneurysm shape, number, and location, may all contribute to abnormal hemodynamics and correlate with patient outcome</w:t>
      </w:r>
      <w:r w:rsidR="006144AA" w:rsidRPr="008F4FCB">
        <w:rPr>
          <w:rFonts w:ascii="Times New Roman" w:hAnsi="Times New Roman" w:cs="Times New Roman"/>
        </w:rPr>
        <w:t xml:space="preserve">. </w:t>
      </w:r>
    </w:p>
    <w:p w14:paraId="4865AD65" w14:textId="53F2097D" w:rsidR="00EE7A44" w:rsidRPr="008F4FCB" w:rsidRDefault="006144AA" w:rsidP="009B67A7">
      <w:pPr>
        <w:ind w:firstLine="432"/>
        <w:rPr>
          <w:rFonts w:ascii="Times New Roman" w:hAnsi="Times New Roman" w:cs="Times New Roman"/>
        </w:rPr>
      </w:pPr>
      <w:r w:rsidRPr="008F4FCB">
        <w:rPr>
          <w:rFonts w:ascii="Times New Roman" w:hAnsi="Times New Roman" w:cs="Times New Roman"/>
        </w:rPr>
        <w:t>Presently, the</w:t>
      </w:r>
      <w:r w:rsidR="007F5B9E" w:rsidRPr="008F4FCB">
        <w:rPr>
          <w:rFonts w:ascii="Times New Roman" w:hAnsi="Times New Roman" w:cs="Times New Roman"/>
        </w:rPr>
        <w:t xml:space="preserve"> American Heart Association </w:t>
      </w:r>
      <w:r w:rsidRPr="008F4FCB">
        <w:rPr>
          <w:rFonts w:ascii="Times New Roman" w:hAnsi="Times New Roman" w:cs="Times New Roman"/>
        </w:rPr>
        <w:t xml:space="preserve">offers </w:t>
      </w:r>
      <w:r w:rsidR="007F5B9E" w:rsidRPr="008F4FCB">
        <w:rPr>
          <w:rFonts w:ascii="Times New Roman" w:hAnsi="Times New Roman" w:cs="Times New Roman"/>
        </w:rPr>
        <w:t>guidelin</w:t>
      </w:r>
      <w:r w:rsidR="001F0694" w:rsidRPr="008F4FCB">
        <w:rPr>
          <w:rFonts w:ascii="Times New Roman" w:hAnsi="Times New Roman" w:cs="Times New Roman"/>
        </w:rPr>
        <w:t>e</w:t>
      </w:r>
      <w:r w:rsidR="007F5B9E" w:rsidRPr="008F4FCB">
        <w:rPr>
          <w:rFonts w:ascii="Times New Roman" w:hAnsi="Times New Roman" w:cs="Times New Roman"/>
        </w:rPr>
        <w:t>s for</w:t>
      </w:r>
      <w:r w:rsidRPr="008F4FCB">
        <w:rPr>
          <w:rFonts w:ascii="Times New Roman" w:hAnsi="Times New Roman" w:cs="Times New Roman"/>
        </w:rPr>
        <w:t xml:space="preserve"> stratification of patient thrombotic risk that</w:t>
      </w:r>
      <w:r w:rsidR="007F5B9E" w:rsidRPr="008F4FCB">
        <w:rPr>
          <w:rFonts w:ascii="Times New Roman" w:hAnsi="Times New Roman" w:cs="Times New Roman"/>
        </w:rPr>
        <w:t xml:space="preserve"> rely on aneurysm </w:t>
      </w:r>
      <w:r w:rsidR="00287D01" w:rsidRPr="008F4FCB">
        <w:rPr>
          <w:rFonts w:ascii="Times New Roman" w:hAnsi="Times New Roman" w:cs="Times New Roman"/>
        </w:rPr>
        <w:t>diameter</w:t>
      </w:r>
      <w:r w:rsidR="007F5B9E" w:rsidRPr="008F4FCB">
        <w:rPr>
          <w:rFonts w:ascii="Times New Roman" w:hAnsi="Times New Roman" w:cs="Times New Roman"/>
        </w:rPr>
        <w:t xml:space="preserve"> alone as the criterion for initiating systemic anticoagulatio</w:t>
      </w:r>
      <w:r w:rsidR="00080201" w:rsidRPr="008F4FCB">
        <w:rPr>
          <w:rFonts w:ascii="Times New Roman" w:hAnsi="Times New Roman" w:cs="Times New Roman"/>
        </w:rPr>
        <w:t>n</w:t>
      </w:r>
      <w:r w:rsidR="000E7F05" w:rsidRPr="008F4FCB">
        <w:rPr>
          <w:rFonts w:ascii="Times New Roman" w:hAnsi="Times New Roman" w:cs="Times New Roman"/>
        </w:rPr>
        <w:t>; however</w:t>
      </w:r>
      <w:r w:rsidR="007F5B9E" w:rsidRPr="008F4FCB">
        <w:rPr>
          <w:rFonts w:ascii="Times New Roman" w:hAnsi="Times New Roman" w:cs="Times New Roman"/>
        </w:rPr>
        <w:t xml:space="preserve"> studies suggest risk may also depend on hemodynamic parameters such as time-averaged wall shear stress (TAWSS), residence time (RT), and oscillatory shear index (OSI), which are not available through image data alone</w:t>
      </w:r>
      <w:r w:rsidR="006159F9" w:rsidRPr="008F4FCB">
        <w:rPr>
          <w:rFonts w:ascii="Times New Roman" w:hAnsi="Times New Roman" w:cs="Times New Roman"/>
        </w:rPr>
        <w:t xml:space="preserve"> [</w:t>
      </w:r>
      <w:r w:rsidR="008E3FFD" w:rsidRPr="008F4FCB">
        <w:rPr>
          <w:rFonts w:ascii="Times New Roman" w:hAnsi="Times New Roman" w:cs="Times New Roman"/>
        </w:rPr>
        <w:t>9-13]</w:t>
      </w:r>
      <w:r w:rsidR="00080201" w:rsidRPr="008F4FCB">
        <w:rPr>
          <w:rFonts w:ascii="Times New Roman" w:hAnsi="Times New Roman" w:cs="Times New Roman"/>
        </w:rPr>
        <w:t xml:space="preserve">. </w:t>
      </w:r>
      <w:r w:rsidR="007F5B9E" w:rsidRPr="008F4FCB">
        <w:rPr>
          <w:rFonts w:ascii="Times New Roman" w:hAnsi="Times New Roman" w:cs="Times New Roman"/>
        </w:rPr>
        <w:t>Patient-specific hemodynamic simulations can non-invasively supply</w:t>
      </w:r>
      <w:r w:rsidR="00F10477">
        <w:rPr>
          <w:rFonts w:ascii="Times New Roman" w:hAnsi="Times New Roman" w:cs="Times New Roman"/>
        </w:rPr>
        <w:t xml:space="preserve"> these</w:t>
      </w:r>
      <w:r w:rsidR="007F5B9E" w:rsidRPr="008F4FCB">
        <w:rPr>
          <w:rFonts w:ascii="Times New Roman" w:hAnsi="Times New Roman" w:cs="Times New Roman"/>
        </w:rPr>
        <w:t xml:space="preserve"> informative hemodynamic parameters for better thrombotic risk assessment; however, limited patient cohort size </w:t>
      </w:r>
      <w:r w:rsidR="00E971E9">
        <w:rPr>
          <w:rFonts w:ascii="Times New Roman" w:hAnsi="Times New Roman" w:cs="Times New Roman"/>
        </w:rPr>
        <w:t>impedes understanding of</w:t>
      </w:r>
      <w:r w:rsidR="007F5B9E" w:rsidRPr="008F4FCB">
        <w:rPr>
          <w:rFonts w:ascii="Times New Roman" w:hAnsi="Times New Roman" w:cs="Times New Roman"/>
        </w:rPr>
        <w:t xml:space="preserve"> </w:t>
      </w:r>
      <w:r w:rsidR="00E971E9">
        <w:rPr>
          <w:rFonts w:ascii="Times New Roman" w:hAnsi="Times New Roman" w:cs="Times New Roman"/>
        </w:rPr>
        <w:t>the variability of hemodynamic parameters with respect to patient anatomy and aneurysm geometry</w:t>
      </w:r>
      <w:r w:rsidR="00D00D76" w:rsidRPr="008F4FCB">
        <w:rPr>
          <w:rFonts w:ascii="Times New Roman" w:hAnsi="Times New Roman" w:cs="Times New Roman"/>
        </w:rPr>
        <w:t xml:space="preserve"> [10-13]</w:t>
      </w:r>
      <w:r w:rsidR="007F5B9E" w:rsidRPr="008F4FCB">
        <w:rPr>
          <w:rFonts w:ascii="Times New Roman" w:hAnsi="Times New Roman" w:cs="Times New Roman"/>
        </w:rPr>
        <w:t xml:space="preserve">. </w:t>
      </w:r>
    </w:p>
    <w:p w14:paraId="0C461605" w14:textId="708594F1" w:rsidR="007F5B9E" w:rsidRDefault="007F5B9E" w:rsidP="008A3CBF">
      <w:pPr>
        <w:ind w:firstLine="432"/>
        <w:rPr>
          <w:rFonts w:ascii="Times New Roman" w:hAnsi="Times New Roman" w:cs="Times New Roman"/>
        </w:rPr>
      </w:pPr>
      <w:r w:rsidRPr="008F4FCB">
        <w:rPr>
          <w:rFonts w:ascii="Times New Roman" w:hAnsi="Times New Roman" w:cs="Times New Roman"/>
        </w:rPr>
        <w:t xml:space="preserve">With such limitations in mind, existing patient-specific models can be augmented by introducing artificial aneurysms of specified length and diameter, to achieve a systematic evaluation of relationship between CAA shape, </w:t>
      </w:r>
      <w:r w:rsidR="00287D01" w:rsidRPr="008F4FCB">
        <w:rPr>
          <w:rFonts w:ascii="Times New Roman" w:hAnsi="Times New Roman" w:cs="Times New Roman"/>
        </w:rPr>
        <w:t>diameter</w:t>
      </w:r>
      <w:r w:rsidRPr="008F4FCB">
        <w:rPr>
          <w:rFonts w:ascii="Times New Roman" w:hAnsi="Times New Roman" w:cs="Times New Roman"/>
        </w:rPr>
        <w:t xml:space="preserve">, and position on local hemodynamics. Ultimately, elucidating the relationship between hemodynamics and aneurysmal shape characteristics may underlie more powerful risk stratification methods to support clinical decision-making regarding initiation of anticoagulation therapy. </w:t>
      </w:r>
    </w:p>
    <w:p w14:paraId="4FAFD0BE" w14:textId="77777777" w:rsidR="00F10477" w:rsidRPr="008F4FCB" w:rsidRDefault="00F10477" w:rsidP="008A3CBF">
      <w:pPr>
        <w:ind w:firstLine="432"/>
        <w:rPr>
          <w:rFonts w:ascii="Times New Roman" w:hAnsi="Times New Roman" w:cs="Times New Roman"/>
        </w:rPr>
      </w:pPr>
    </w:p>
    <w:p w14:paraId="77C78718" w14:textId="77777777" w:rsidR="00976D00" w:rsidRPr="008F4FCB" w:rsidRDefault="00976D00" w:rsidP="00F912CC">
      <w:pPr>
        <w:rPr>
          <w:rFonts w:ascii="Times New Roman" w:hAnsi="Times New Roman" w:cs="Times New Roman"/>
        </w:rPr>
      </w:pPr>
      <w:r w:rsidRPr="008F4FCB">
        <w:rPr>
          <w:rFonts w:ascii="Times New Roman" w:hAnsi="Times New Roman" w:cs="Times New Roman"/>
        </w:rPr>
        <w:br w:type="page"/>
      </w:r>
    </w:p>
    <w:p w14:paraId="37800F5A" w14:textId="70838D34" w:rsidR="004502F6" w:rsidRPr="008F4FCB" w:rsidRDefault="00696C76" w:rsidP="00F912CC">
      <w:pPr>
        <w:pStyle w:val="Heading1"/>
        <w:rPr>
          <w:rFonts w:ascii="Times New Roman" w:hAnsi="Times New Roman" w:cs="Times New Roman"/>
        </w:rPr>
      </w:pPr>
      <w:bookmarkStart w:id="2" w:name="_Toc9041269"/>
      <w:r w:rsidRPr="008F4FCB">
        <w:rPr>
          <w:rFonts w:ascii="Times New Roman" w:hAnsi="Times New Roman" w:cs="Times New Roman"/>
        </w:rPr>
        <w:lastRenderedPageBreak/>
        <w:t>Methodology</w:t>
      </w:r>
      <w:bookmarkEnd w:id="2"/>
    </w:p>
    <w:p w14:paraId="136B66CD" w14:textId="6D7517C6" w:rsidR="00C52637" w:rsidRPr="008F4FCB" w:rsidRDefault="004B2C7A" w:rsidP="00F912CC">
      <w:pPr>
        <w:pStyle w:val="Heading2"/>
        <w:rPr>
          <w:rFonts w:ascii="Times New Roman" w:hAnsi="Times New Roman" w:cs="Times New Roman"/>
        </w:rPr>
      </w:pPr>
      <w:bookmarkStart w:id="3" w:name="_Toc9041270"/>
      <w:r w:rsidRPr="008F4FCB">
        <w:rPr>
          <w:rFonts w:ascii="Times New Roman" w:hAnsi="Times New Roman" w:cs="Times New Roman"/>
        </w:rPr>
        <w:t>Idealized Aneurysm Models</w:t>
      </w:r>
      <w:bookmarkEnd w:id="3"/>
    </w:p>
    <w:p w14:paraId="1FDFD074" w14:textId="58751295" w:rsidR="00C52637" w:rsidRPr="008F4FCB" w:rsidRDefault="00C52637" w:rsidP="00927909">
      <w:pPr>
        <w:ind w:firstLine="576"/>
        <w:rPr>
          <w:rFonts w:ascii="Times New Roman" w:hAnsi="Times New Roman" w:cs="Times New Roman"/>
        </w:rPr>
      </w:pPr>
      <w:r w:rsidRPr="008F4FCB">
        <w:rPr>
          <w:rFonts w:ascii="Times New Roman" w:hAnsi="Times New Roman" w:cs="Times New Roman"/>
        </w:rPr>
        <w:t xml:space="preserve">A pipeline for generation of three-dimensional idealized aneurysm models has been constructed with dependencies on the Visualization ToolKit Package (VTK). The pipeline workflow consists of the following three steps. </w:t>
      </w:r>
    </w:p>
    <w:p w14:paraId="76B83432" w14:textId="786C780D" w:rsidR="00BF47E5" w:rsidRPr="008F4FCB" w:rsidRDefault="008820C6" w:rsidP="00673E34">
      <w:pPr>
        <w:ind w:firstLine="576"/>
        <w:rPr>
          <w:rFonts w:ascii="Times New Roman" w:hAnsi="Times New Roman" w:cs="Times New Roman"/>
        </w:rPr>
      </w:pPr>
      <w:r w:rsidRPr="008F4FCB">
        <w:rPr>
          <w:rFonts w:ascii="Times New Roman" w:hAnsi="Times New Roman" w:cs="Times New Roman"/>
          <w:b/>
          <w:i/>
        </w:rPr>
        <w:t>(1) Baseline Model</w:t>
      </w:r>
      <w:r w:rsidRPr="008F4FCB">
        <w:rPr>
          <w:rFonts w:ascii="Times New Roman" w:hAnsi="Times New Roman" w:cs="Times New Roman"/>
          <w:i/>
        </w:rPr>
        <w:t xml:space="preserve"> </w:t>
      </w:r>
      <w:r w:rsidR="005F2023" w:rsidRPr="008F4FCB">
        <w:rPr>
          <w:rFonts w:ascii="Times New Roman" w:hAnsi="Times New Roman" w:cs="Times New Roman"/>
        </w:rPr>
        <w:t>An existing patient-specific</w:t>
      </w:r>
      <w:r w:rsidR="00D93DCD" w:rsidRPr="008F4FCB">
        <w:rPr>
          <w:rFonts w:ascii="Times New Roman" w:hAnsi="Times New Roman" w:cs="Times New Roman"/>
        </w:rPr>
        <w:t xml:space="preserve"> model of </w:t>
      </w:r>
      <w:r w:rsidR="005F2023" w:rsidRPr="008F4FCB">
        <w:rPr>
          <w:rFonts w:ascii="Times New Roman" w:hAnsi="Times New Roman" w:cs="Times New Roman"/>
        </w:rPr>
        <w:t>the aorta and coronary vasculature wa</w:t>
      </w:r>
      <w:r w:rsidR="00D93DCD" w:rsidRPr="008F4FCB">
        <w:rPr>
          <w:rFonts w:ascii="Times New Roman" w:hAnsi="Times New Roman" w:cs="Times New Roman"/>
        </w:rPr>
        <w:t>s constructed from coronary CT image data in Simvascular, an open source software which provides a full pipeline for patient-specific cardiova</w:t>
      </w:r>
      <w:r w:rsidR="005F2023" w:rsidRPr="008F4FCB">
        <w:rPr>
          <w:rFonts w:ascii="Times New Roman" w:hAnsi="Times New Roman" w:cs="Times New Roman"/>
        </w:rPr>
        <w:t>scular simulation</w:t>
      </w:r>
      <w:r w:rsidR="00E50799" w:rsidRPr="008F4FCB">
        <w:rPr>
          <w:rFonts w:ascii="Times New Roman" w:hAnsi="Times New Roman" w:cs="Times New Roman"/>
        </w:rPr>
        <w:t xml:space="preserve"> [14]</w:t>
      </w:r>
      <w:r w:rsidR="005F2023" w:rsidRPr="008F4FCB">
        <w:rPr>
          <w:rFonts w:ascii="Times New Roman" w:hAnsi="Times New Roman" w:cs="Times New Roman"/>
        </w:rPr>
        <w:t xml:space="preserve">. This </w:t>
      </w:r>
      <w:r w:rsidR="00D93DCD" w:rsidRPr="008F4FCB">
        <w:rPr>
          <w:rFonts w:ascii="Times New Roman" w:hAnsi="Times New Roman" w:cs="Times New Roman"/>
        </w:rPr>
        <w:t xml:space="preserve">baseline model is </w:t>
      </w:r>
      <w:r w:rsidR="00BF47E5" w:rsidRPr="008F4FCB">
        <w:rPr>
          <w:rFonts w:ascii="Times New Roman" w:hAnsi="Times New Roman" w:cs="Times New Roman"/>
        </w:rPr>
        <w:t>constructed through manual identification of</w:t>
      </w:r>
      <w:r w:rsidR="00172B3E" w:rsidRPr="008F4FCB">
        <w:rPr>
          <w:rFonts w:ascii="Times New Roman" w:hAnsi="Times New Roman" w:cs="Times New Roman"/>
        </w:rPr>
        <w:t xml:space="preserve"> preliminary</w:t>
      </w:r>
      <w:r w:rsidR="00BF47E5" w:rsidRPr="008F4FCB">
        <w:rPr>
          <w:rFonts w:ascii="Times New Roman" w:hAnsi="Times New Roman" w:cs="Times New Roman"/>
        </w:rPr>
        <w:t xml:space="preserve"> vessel centerlines, 2D segmentation of vessel contours, </w:t>
      </w:r>
      <w:r w:rsidR="00514E11" w:rsidRPr="008F4FCB">
        <w:rPr>
          <w:rFonts w:ascii="Times New Roman" w:hAnsi="Times New Roman" w:cs="Times New Roman"/>
        </w:rPr>
        <w:t xml:space="preserve">and </w:t>
      </w:r>
      <w:r w:rsidR="00BF47E5" w:rsidRPr="008F4FCB">
        <w:rPr>
          <w:rFonts w:ascii="Times New Roman" w:hAnsi="Times New Roman" w:cs="Times New Roman"/>
        </w:rPr>
        <w:t xml:space="preserve">lofting contours </w:t>
      </w:r>
      <w:r w:rsidR="006D69EA" w:rsidRPr="008F4FCB">
        <w:rPr>
          <w:rFonts w:ascii="Times New Roman" w:hAnsi="Times New Roman" w:cs="Times New Roman"/>
        </w:rPr>
        <w:t>to form vessel walls</w:t>
      </w:r>
      <w:r w:rsidR="00514E11" w:rsidRPr="008F4FCB">
        <w:rPr>
          <w:rFonts w:ascii="Times New Roman" w:hAnsi="Times New Roman" w:cs="Times New Roman"/>
        </w:rPr>
        <w:t xml:space="preserve">. The </w:t>
      </w:r>
      <w:r w:rsidR="00BF47E5" w:rsidRPr="008F4FCB">
        <w:rPr>
          <w:rFonts w:ascii="Times New Roman" w:hAnsi="Times New Roman" w:cs="Times New Roman"/>
        </w:rPr>
        <w:t xml:space="preserve">union of all vessel </w:t>
      </w:r>
      <w:r w:rsidR="006D69EA" w:rsidRPr="008F4FCB">
        <w:rPr>
          <w:rFonts w:ascii="Times New Roman" w:hAnsi="Times New Roman" w:cs="Times New Roman"/>
        </w:rPr>
        <w:t>walls</w:t>
      </w:r>
      <w:r w:rsidR="007B02D5" w:rsidRPr="008F4FCB">
        <w:rPr>
          <w:rFonts w:ascii="Times New Roman" w:hAnsi="Times New Roman" w:cs="Times New Roman"/>
        </w:rPr>
        <w:t xml:space="preserve"> is taken as the three-dimensional model</w:t>
      </w:r>
      <w:r w:rsidR="00EB3D6C" w:rsidRPr="008F4FCB">
        <w:rPr>
          <w:rFonts w:ascii="Times New Roman" w:hAnsi="Times New Roman" w:cs="Times New Roman"/>
        </w:rPr>
        <w:t xml:space="preserve">, </w:t>
      </w:r>
      <w:r w:rsidR="006D69EA" w:rsidRPr="008F4FCB">
        <w:rPr>
          <w:rFonts w:ascii="Times New Roman" w:hAnsi="Times New Roman" w:cs="Times New Roman"/>
        </w:rPr>
        <w:t xml:space="preserve">represented as a triangular mesh in 3D space. </w:t>
      </w:r>
    </w:p>
    <w:p w14:paraId="79884D08" w14:textId="5B234D34" w:rsidR="00B03F57" w:rsidRPr="008F4FCB" w:rsidRDefault="008820C6" w:rsidP="009A707E">
      <w:pPr>
        <w:ind w:firstLine="576"/>
        <w:rPr>
          <w:rFonts w:ascii="Times New Roman" w:hAnsi="Times New Roman" w:cs="Times New Roman"/>
        </w:rPr>
      </w:pPr>
      <w:r w:rsidRPr="008F4FCB">
        <w:rPr>
          <w:rFonts w:ascii="Times New Roman" w:hAnsi="Times New Roman" w:cs="Times New Roman"/>
          <w:b/>
          <w:i/>
        </w:rPr>
        <w:t>(2) Surface Parameterization</w:t>
      </w:r>
      <w:r w:rsidRPr="008F4FCB">
        <w:rPr>
          <w:rFonts w:ascii="Times New Roman" w:hAnsi="Times New Roman" w:cs="Times New Roman"/>
        </w:rPr>
        <w:t xml:space="preserve"> </w:t>
      </w:r>
      <w:r w:rsidR="00AD1AFB" w:rsidRPr="008F4FCB">
        <w:rPr>
          <w:rFonts w:ascii="Times New Roman" w:hAnsi="Times New Roman" w:cs="Times New Roman"/>
        </w:rPr>
        <w:t xml:space="preserve">Vessel centerlines are re-extracted from </w:t>
      </w:r>
      <w:r w:rsidR="00B03F57" w:rsidRPr="008F4FCB">
        <w:rPr>
          <w:rFonts w:ascii="Times New Roman" w:hAnsi="Times New Roman" w:cs="Times New Roman"/>
        </w:rPr>
        <w:t>the three-dimensional model in Simvascular, then upsampled</w:t>
      </w:r>
      <w:r w:rsidR="002A7997" w:rsidRPr="008F4FCB">
        <w:rPr>
          <w:rFonts w:ascii="Times New Roman" w:hAnsi="Times New Roman" w:cs="Times New Roman"/>
        </w:rPr>
        <w:t xml:space="preserve"> from </w:t>
      </w:r>
      <w:r w:rsidR="00B03F57" w:rsidRPr="008F4FCB">
        <w:rPr>
          <w:rFonts w:ascii="Times New Roman" w:hAnsi="Times New Roman" w:cs="Times New Roman"/>
        </w:rPr>
        <w:t>cubic spline interpolation to achieve sufficient spatial resolution</w:t>
      </w:r>
      <w:r w:rsidR="002A7997" w:rsidRPr="008F4FCB">
        <w:rPr>
          <w:rFonts w:ascii="Times New Roman" w:hAnsi="Times New Roman" w:cs="Times New Roman"/>
        </w:rPr>
        <w:t xml:space="preserve"> in the centerline’</w:t>
      </w:r>
      <w:r w:rsidR="00A806AE" w:rsidRPr="008F4FCB">
        <w:rPr>
          <w:rFonts w:ascii="Times New Roman" w:hAnsi="Times New Roman" w:cs="Times New Roman"/>
        </w:rPr>
        <w:t>s discretization</w:t>
      </w:r>
      <w:r w:rsidR="00B03F57" w:rsidRPr="008F4FCB">
        <w:rPr>
          <w:rFonts w:ascii="Times New Roman" w:hAnsi="Times New Roman" w:cs="Times New Roman"/>
        </w:rPr>
        <w:t xml:space="preserve">. </w:t>
      </w:r>
      <w:r w:rsidR="005F2023" w:rsidRPr="008F4FCB">
        <w:rPr>
          <w:rFonts w:ascii="Times New Roman" w:hAnsi="Times New Roman" w:cs="Times New Roman"/>
        </w:rPr>
        <w:t>P</w:t>
      </w:r>
      <w:r w:rsidR="00B03F57" w:rsidRPr="008F4FCB">
        <w:rPr>
          <w:rFonts w:ascii="Times New Roman" w:hAnsi="Times New Roman" w:cs="Times New Roman"/>
        </w:rPr>
        <w:t xml:space="preserve">oints from the 3D model’s wall are </w:t>
      </w:r>
      <w:r w:rsidR="005F2023" w:rsidRPr="008F4FCB">
        <w:rPr>
          <w:rFonts w:ascii="Times New Roman" w:hAnsi="Times New Roman" w:cs="Times New Roman"/>
        </w:rPr>
        <w:t>expressed in terms of distance along the centerline</w:t>
      </w:r>
      <w:r w:rsidR="005153F7" w:rsidRPr="008F4FCB">
        <w:rPr>
          <w:rFonts w:ascii="Times New Roman" w:hAnsi="Times New Roman" w:cs="Times New Roman"/>
        </w:rPr>
        <w:t xml:space="preserve">, </w:t>
      </w:r>
      <m:oMath>
        <m:r>
          <w:rPr>
            <w:rFonts w:ascii="Cambria Math" w:hAnsi="Cambria Math" w:cs="Times New Roman"/>
          </w:rPr>
          <m:t>s(t)</m:t>
        </m:r>
      </m:oMath>
      <w:r w:rsidR="005153F7" w:rsidRPr="008F4FCB">
        <w:rPr>
          <w:rFonts w:ascii="Times New Roman" w:hAnsi="Times New Roman" w:cs="Times New Roman"/>
        </w:rPr>
        <w:t>,</w:t>
      </w:r>
      <w:r w:rsidR="005F2023" w:rsidRPr="008F4FCB">
        <w:rPr>
          <w:rFonts w:ascii="Times New Roman" w:hAnsi="Times New Roman" w:cs="Times New Roman"/>
        </w:rPr>
        <w:t xml:space="preserve"> by mapping </w:t>
      </w:r>
      <w:r w:rsidR="001B5EDA" w:rsidRPr="008F4FCB">
        <w:rPr>
          <w:rFonts w:ascii="Times New Roman" w:hAnsi="Times New Roman" w:cs="Times New Roman"/>
        </w:rPr>
        <w:t xml:space="preserve">each </w:t>
      </w:r>
      <w:r w:rsidR="00680F7B" w:rsidRPr="008F4FCB">
        <w:rPr>
          <w:rFonts w:ascii="Times New Roman" w:hAnsi="Times New Roman" w:cs="Times New Roman"/>
        </w:rPr>
        <w:t>wall</w:t>
      </w:r>
      <w:r w:rsidR="005F2023" w:rsidRPr="008F4FCB">
        <w:rPr>
          <w:rFonts w:ascii="Times New Roman" w:hAnsi="Times New Roman" w:cs="Times New Roman"/>
        </w:rPr>
        <w:t xml:space="preserve"> point to the resampled centerline point</w:t>
      </w:r>
      <w:r w:rsidR="006727A9" w:rsidRPr="008F4FCB">
        <w:rPr>
          <w:rFonts w:ascii="Times New Roman" w:hAnsi="Times New Roman" w:cs="Times New Roman"/>
        </w:rPr>
        <w:t xml:space="preserve"> that minimizes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oMath>
      <w:r w:rsidR="00520FCA" w:rsidRPr="008F4FCB">
        <w:rPr>
          <w:rFonts w:ascii="Times New Roman" w:hAnsi="Times New Roman" w:cs="Times New Roman"/>
        </w:rPr>
        <w:t xml:space="preserve"> </w:t>
      </w:r>
      <w:r w:rsidR="00B03F57" w:rsidRPr="008F4FCB">
        <w:rPr>
          <w:rFonts w:ascii="Times New Roman" w:hAnsi="Times New Roman" w:cs="Times New Roman"/>
        </w:rPr>
        <w:t>distance</w:t>
      </w:r>
      <w:r w:rsidR="005F2023" w:rsidRPr="008F4FCB">
        <w:rPr>
          <w:rFonts w:ascii="Times New Roman" w:hAnsi="Times New Roman" w:cs="Times New Roman"/>
        </w:rPr>
        <w:t xml:space="preserve">. </w:t>
      </w:r>
      <w:r w:rsidR="00C705D1" w:rsidRPr="008F4FCB">
        <w:rPr>
          <w:rFonts w:ascii="Times New Roman" w:hAnsi="Times New Roman" w:cs="Times New Roman"/>
        </w:rPr>
        <w:t>T</w:t>
      </w:r>
      <w:r w:rsidR="00B03F57" w:rsidRPr="008F4FCB">
        <w:rPr>
          <w:rFonts w:ascii="Times New Roman" w:hAnsi="Times New Roman" w:cs="Times New Roman"/>
        </w:rPr>
        <w:t>he Frenet-Serret reference frame</w:t>
      </w:r>
      <w:r w:rsidR="00C705D1" w:rsidRPr="008F4FCB">
        <w:rPr>
          <w:rFonts w:ascii="Times New Roman" w:hAnsi="Times New Roman" w:cs="Times New Roman"/>
        </w:rPr>
        <w:t xml:space="preserve"> is then constructed from the centerline to label each wall point with its angle </w:t>
      </w:r>
      <m:oMath>
        <m:r>
          <w:rPr>
            <w:rFonts w:ascii="Cambria Math" w:hAnsi="Cambria Math" w:cs="Times New Roman"/>
          </w:rPr>
          <m:t>ϕ</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∈[-π, π]</m:t>
        </m:r>
      </m:oMath>
      <w:r w:rsidR="00EC7C26" w:rsidRPr="008F4FCB">
        <w:rPr>
          <w:rFonts w:ascii="Times New Roman" w:hAnsi="Times New Roman" w:cs="Times New Roman"/>
        </w:rPr>
        <w:t xml:space="preserve"> </w:t>
      </w:r>
      <w:r w:rsidR="00C705D1" w:rsidRPr="008F4FCB">
        <w:rPr>
          <w:rFonts w:ascii="Times New Roman" w:hAnsi="Times New Roman" w:cs="Times New Roman"/>
        </w:rPr>
        <w:t xml:space="preserve">with respect to the centerline’s unit normal </w:t>
      </w:r>
      <m:oMath>
        <m:r>
          <m:rPr>
            <m:sty m:val="bi"/>
          </m:rPr>
          <w:rPr>
            <w:rFonts w:ascii="Cambria Math" w:hAnsi="Cambria Math" w:cs="Times New Roman"/>
          </w:rPr>
          <m:t>n</m:t>
        </m:r>
        <m:r>
          <w:rPr>
            <w:rFonts w:ascii="Cambria Math" w:hAnsi="Cambria Math" w:cs="Times New Roman"/>
          </w:rPr>
          <m:t>(t)</m:t>
        </m:r>
      </m:oMath>
      <w:r w:rsidR="00B03F57" w:rsidRPr="008F4FCB">
        <w:rPr>
          <w:rFonts w:ascii="Times New Roman" w:hAnsi="Times New Roman" w:cs="Times New Roman"/>
        </w:rPr>
        <w:t xml:space="preserve">. </w:t>
      </w:r>
      <w:r w:rsidR="005F2023" w:rsidRPr="008F4FCB">
        <w:rPr>
          <w:rFonts w:ascii="Times New Roman" w:hAnsi="Times New Roman" w:cs="Times New Roman"/>
        </w:rPr>
        <w:t>This combina</w:t>
      </w:r>
      <w:r w:rsidR="00301076" w:rsidRPr="008F4FCB">
        <w:rPr>
          <w:rFonts w:ascii="Times New Roman" w:hAnsi="Times New Roman" w:cs="Times New Roman"/>
        </w:rPr>
        <w:t xml:space="preserve">tion of position and angle with respect to the centerline enables efficient generation of artificial aneurysms. </w:t>
      </w:r>
    </w:p>
    <w:p w14:paraId="5C874B22" w14:textId="263D6D45" w:rsidR="00360119" w:rsidRPr="008F4FCB" w:rsidRDefault="008820C6" w:rsidP="00C73CB2">
      <w:pPr>
        <w:ind w:firstLine="576"/>
        <w:rPr>
          <w:rFonts w:ascii="Times New Roman" w:hAnsi="Times New Roman" w:cs="Times New Roman"/>
        </w:rPr>
      </w:pPr>
      <w:r w:rsidRPr="008F4FCB">
        <w:rPr>
          <w:rFonts w:ascii="Times New Roman" w:hAnsi="Times New Roman" w:cs="Times New Roman"/>
          <w:b/>
          <w:i/>
        </w:rPr>
        <w:t>(3) Aneurysm Generation</w:t>
      </w:r>
      <w:r w:rsidR="00CD295B" w:rsidRPr="008F4FCB">
        <w:rPr>
          <w:rFonts w:ascii="Times New Roman" w:hAnsi="Times New Roman" w:cs="Times New Roman"/>
        </w:rPr>
        <w:t xml:space="preserve"> </w:t>
      </w:r>
      <w:r w:rsidR="006D759D" w:rsidRPr="008F4FCB">
        <w:rPr>
          <w:rFonts w:ascii="Times New Roman" w:hAnsi="Times New Roman" w:cs="Times New Roman"/>
        </w:rPr>
        <w:t>Existing AHA aneurysm classification for small, medium, and giant CAAs serves as a guide to proceed from body surface area-normalized Z-score to an estimated maximal diameter</w:t>
      </w:r>
      <w:r w:rsidR="004C5C23" w:rsidRPr="008F4FCB">
        <w:rPr>
          <w:rFonts w:ascii="Times New Roman" w:hAnsi="Times New Roman" w:cs="Times New Roman"/>
        </w:rPr>
        <w:t xml:space="preserve"> for a given coronary vessel</w:t>
      </w:r>
      <w:r w:rsidR="006D759D" w:rsidRPr="008F4FCB">
        <w:rPr>
          <w:rFonts w:ascii="Times New Roman" w:hAnsi="Times New Roman" w:cs="Times New Roman"/>
        </w:rPr>
        <w:t xml:space="preserve">. </w:t>
      </w:r>
      <w:r w:rsidR="0076635B">
        <w:rPr>
          <w:rFonts w:ascii="Times New Roman" w:hAnsi="Times New Roman" w:cs="Times New Roman"/>
        </w:rPr>
        <w:t>The</w:t>
      </w:r>
      <w:r w:rsidR="000C3ECD" w:rsidRPr="008F4FCB">
        <w:rPr>
          <w:rFonts w:ascii="Times New Roman" w:hAnsi="Times New Roman" w:cs="Times New Roman"/>
        </w:rPr>
        <w:t xml:space="preserve"> Z-score </w:t>
      </w:r>
      <w:r w:rsidR="008A0907" w:rsidRPr="008F4FCB">
        <w:rPr>
          <w:rFonts w:ascii="Times New Roman" w:hAnsi="Times New Roman" w:cs="Times New Roman"/>
        </w:rPr>
        <w:t>formulation</w:t>
      </w:r>
      <w:r w:rsidR="000C3ECD" w:rsidRPr="008F4FCB">
        <w:rPr>
          <w:rFonts w:ascii="Times New Roman" w:hAnsi="Times New Roman" w:cs="Times New Roman"/>
        </w:rPr>
        <w:t xml:space="preserve"> presented in </w:t>
      </w:r>
      <w:r w:rsidR="00360119" w:rsidRPr="008F4FCB">
        <w:rPr>
          <w:rFonts w:ascii="Times New Roman" w:hAnsi="Times New Roman" w:cs="Times New Roman"/>
        </w:rPr>
        <w:t>Dallaire and Dahdah et al. 2</w:t>
      </w:r>
      <w:r w:rsidR="008A0907" w:rsidRPr="008F4FCB">
        <w:rPr>
          <w:rFonts w:ascii="Times New Roman" w:hAnsi="Times New Roman" w:cs="Times New Roman"/>
        </w:rPr>
        <w:t>011</w:t>
      </w:r>
      <w:r w:rsidR="00F108FE" w:rsidRPr="008F4FCB">
        <w:rPr>
          <w:rFonts w:ascii="Times New Roman" w:hAnsi="Times New Roman" w:cs="Times New Roman"/>
        </w:rPr>
        <w:t xml:space="preserve"> [</w:t>
      </w:r>
      <w:r w:rsidR="001D2A75" w:rsidRPr="008F4FCB">
        <w:rPr>
          <w:rFonts w:ascii="Times New Roman" w:hAnsi="Times New Roman" w:cs="Times New Roman"/>
        </w:rPr>
        <w:t>15</w:t>
      </w:r>
      <w:r w:rsidR="00F108FE" w:rsidRPr="008F4FCB">
        <w:rPr>
          <w:rFonts w:ascii="Times New Roman" w:hAnsi="Times New Roman" w:cs="Times New Roman"/>
        </w:rPr>
        <w:t>]</w:t>
      </w:r>
      <w:r w:rsidR="008A0907" w:rsidRPr="008F4FCB">
        <w:rPr>
          <w:rFonts w:ascii="Times New Roman" w:hAnsi="Times New Roman" w:cs="Times New Roman"/>
        </w:rPr>
        <w:t xml:space="preserve">, </w:t>
      </w:r>
    </w:p>
    <w:p w14:paraId="17C1FA9D" w14:textId="32ED0A68" w:rsidR="00360119" w:rsidRPr="008F4FCB" w:rsidRDefault="00360119" w:rsidP="00F912CC">
      <w:pPr>
        <w:rPr>
          <w:rFonts w:ascii="Times New Roman" w:hAnsi="Times New Roman" w:cs="Times New Roman"/>
        </w:rPr>
      </w:pPr>
      <m:oMathPara>
        <m:oMath>
          <m:r>
            <w:rPr>
              <w:rFonts w:ascii="Cambria Math" w:hAnsi="Cambria Math" w:cs="Times New Roman"/>
            </w:rPr>
            <m:t>Z</m:t>
          </m:r>
          <m:r>
            <m:rPr>
              <m:sty m:val="p"/>
            </m:rPr>
            <w:rPr>
              <w:rFonts w:ascii="Cambria Math" w:hAnsi="Cambria Math" w:cs="Times New Roman"/>
            </w:rPr>
            <m:t xml:space="preserve">= </m:t>
          </m:r>
          <m:f>
            <m:fPr>
              <m:ctrlPr>
                <w:rPr>
                  <w:rFonts w:ascii="Cambria Math" w:hAnsi="Cambria Math" w:cs="Times New Roman"/>
                </w:rPr>
              </m:ctrlPr>
            </m:fPr>
            <m:num>
              <m:r>
                <m:rPr>
                  <m:nor/>
                </m:rPr>
                <w:rPr>
                  <w:rFonts w:ascii="Times New Roman" w:hAnsi="Times New Roman" w:cs="Times New Roman"/>
                </w:rPr>
                <m:t>C</m:t>
              </m:r>
              <m:sSub>
                <m:sSubPr>
                  <m:ctrlPr>
                    <w:rPr>
                      <w:rFonts w:ascii="Cambria Math" w:hAnsi="Cambria Math" w:cs="Times New Roman"/>
                    </w:rPr>
                  </m:ctrlPr>
                </m:sSubPr>
                <m:e>
                  <m:r>
                    <m:rPr>
                      <m:nor/>
                    </m:rPr>
                    <w:rPr>
                      <w:rFonts w:ascii="Times New Roman" w:hAnsi="Times New Roman" w:cs="Times New Roman"/>
                    </w:rPr>
                    <m:t>A</m:t>
                  </m:r>
                </m:e>
                <m:sub>
                  <m:r>
                    <m:rPr>
                      <m:nor/>
                    </m:rPr>
                    <w:rPr>
                      <w:rFonts w:ascii="Times New Roman" w:hAnsi="Times New Roman" w:cs="Times New Roman"/>
                    </w:rPr>
                    <m:t>obs</m:t>
                  </m:r>
                </m:sub>
              </m:sSub>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b</m:t>
                  </m:r>
                  <m:r>
                    <m:rPr>
                      <m:sty m:val="p"/>
                    </m:rPr>
                    <w:rPr>
                      <w:rFonts w:ascii="Cambria Math" w:hAnsi="Cambria Math" w:cs="Times New Roman"/>
                    </w:rPr>
                    <m:t xml:space="preserve"> ×</m:t>
                  </m:r>
                  <m:rad>
                    <m:radPr>
                      <m:degHide m:val="1"/>
                      <m:ctrlPr>
                        <w:rPr>
                          <w:rFonts w:ascii="Cambria Math" w:hAnsi="Cambria Math" w:cs="Times New Roman"/>
                        </w:rPr>
                      </m:ctrlPr>
                    </m:radPr>
                    <m:deg/>
                    <m:e>
                      <m:r>
                        <m:rPr>
                          <m:nor/>
                        </m:rPr>
                        <w:rPr>
                          <w:rFonts w:ascii="Times New Roman" w:hAnsi="Times New Roman" w:cs="Times New Roman"/>
                        </w:rPr>
                        <m:t>BSA</m:t>
                      </m:r>
                    </m:e>
                  </m:rad>
                  <m:r>
                    <m:rPr>
                      <m:sty m:val="p"/>
                    </m:rPr>
                    <w:rPr>
                      <w:rFonts w:ascii="Cambria Math" w:hAnsi="Cambria Math" w:cs="Times New Roman"/>
                    </w:rPr>
                    <m:t xml:space="preserve"> </m:t>
                  </m:r>
                </m:e>
              </m:d>
              <m:r>
                <m:rPr>
                  <m:sty m:val="p"/>
                </m:rP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a</m:t>
                  </m:r>
                </m:e>
                <m:sub>
                  <m:r>
                    <m:rPr>
                      <m:nor/>
                    </m:rPr>
                    <w:rPr>
                      <w:rFonts w:ascii="Times New Roman" w:hAnsi="Times New Roman" w:cs="Times New Roman"/>
                    </w:rPr>
                    <m:t>SE</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nor/>
                    </m:rPr>
                    <w:rPr>
                      <w:rFonts w:ascii="Times New Roman" w:hAnsi="Times New Roman" w:cs="Times New Roman"/>
                    </w:rPr>
                    <m:t>SE</m:t>
                  </m:r>
                </m:sub>
              </m:sSub>
              <m:r>
                <m:rPr>
                  <m:sty m:val="p"/>
                </m:rPr>
                <w:rPr>
                  <w:rFonts w:ascii="Cambria Math" w:hAnsi="Cambria Math" w:cs="Times New Roman"/>
                </w:rPr>
                <m:t>×</m:t>
              </m:r>
              <m:rad>
                <m:radPr>
                  <m:degHide m:val="1"/>
                  <m:ctrlPr>
                    <w:rPr>
                      <w:rFonts w:ascii="Cambria Math" w:hAnsi="Cambria Math" w:cs="Times New Roman"/>
                    </w:rPr>
                  </m:ctrlPr>
                </m:radPr>
                <m:deg/>
                <m:e>
                  <m:r>
                    <m:rPr>
                      <m:nor/>
                    </m:rPr>
                    <w:rPr>
                      <w:rFonts w:ascii="Times New Roman" w:hAnsi="Times New Roman" w:cs="Times New Roman"/>
                    </w:rPr>
                    <m:t>BSA</m:t>
                  </m:r>
                </m:e>
              </m:rad>
              <m:r>
                <m:rPr>
                  <m:sty m:val="p"/>
                </m:rPr>
                <w:rPr>
                  <w:rFonts w:ascii="Cambria Math" w:hAnsi="Cambria Math" w:cs="Times New Roman"/>
                </w:rPr>
                <m:t xml:space="preserve"> )</m:t>
              </m:r>
            </m:den>
          </m:f>
        </m:oMath>
      </m:oMathPara>
    </w:p>
    <w:p w14:paraId="0B5E17D9" w14:textId="00BCB7F5" w:rsidR="006D759D" w:rsidRPr="008F4FCB" w:rsidRDefault="008A0907" w:rsidP="00F912CC">
      <w:pPr>
        <w:rPr>
          <w:rFonts w:ascii="Times New Roman" w:hAnsi="Times New Roman" w:cs="Times New Roman"/>
        </w:rPr>
      </w:pPr>
      <w:r w:rsidRPr="008F4FCB">
        <w:rPr>
          <w:rFonts w:ascii="Times New Roman" w:hAnsi="Times New Roman" w:cs="Times New Roman"/>
        </w:rPr>
        <w:t xml:space="preserve">with coefficients </w:t>
      </w:r>
      <m:oMath>
        <m:r>
          <w:rPr>
            <w:rFonts w:ascii="Cambria Math" w:hAnsi="Cambria Math" w:cs="Times New Roman"/>
          </w:rPr>
          <m:t xml:space="preserve">a, b,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SE</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SE</m:t>
            </m:r>
          </m:sub>
        </m:sSub>
      </m:oMath>
      <w:r w:rsidRPr="008F4FCB">
        <w:rPr>
          <w:rFonts w:ascii="Times New Roman" w:hAnsi="Times New Roman" w:cs="Times New Roman"/>
        </w:rPr>
        <w:t xml:space="preserve"> estimated separately for each vessel</w:t>
      </w:r>
      <w:r w:rsidR="00686EAF">
        <w:rPr>
          <w:rFonts w:ascii="Times New Roman" w:hAnsi="Times New Roman" w:cs="Times New Roman"/>
        </w:rPr>
        <w:t xml:space="preserve">, </w:t>
      </w:r>
      <w:r w:rsidR="006357C0">
        <w:rPr>
          <w:rFonts w:ascii="Times New Roman" w:hAnsi="Times New Roman" w:cs="Times New Roman"/>
        </w:rPr>
        <w:t xml:space="preserve">is used to isolate </w:t>
      </w:r>
      <m:oMath>
        <m:r>
          <m:rPr>
            <m:nor/>
          </m:rPr>
          <w:rPr>
            <w:rFonts w:ascii="Cambria Math" w:hAnsi="Cambria Math" w:cs="Times New Roman"/>
          </w:rPr>
          <m:t>C</m:t>
        </m:r>
        <m:sSub>
          <m:sSubPr>
            <m:ctrlPr>
              <w:rPr>
                <w:rFonts w:ascii="Cambria Math" w:hAnsi="Cambria Math" w:cs="Times New Roman"/>
                <w:i/>
              </w:rPr>
            </m:ctrlPr>
          </m:sSubPr>
          <m:e>
            <m:r>
              <m:rPr>
                <m:nor/>
              </m:rPr>
              <w:rPr>
                <w:rFonts w:ascii="Cambria Math" w:hAnsi="Cambria Math" w:cs="Times New Roman"/>
              </w:rPr>
              <m:t>A</m:t>
            </m:r>
          </m:e>
          <m:sub>
            <m:r>
              <m:rPr>
                <m:nor/>
              </m:rPr>
              <w:rPr>
                <w:rFonts w:ascii="Cambria Math" w:hAnsi="Cambria Math" w:cs="Times New Roman"/>
              </w:rPr>
              <m:t>obs</m:t>
            </m:r>
          </m:sub>
        </m:sSub>
      </m:oMath>
      <w:r w:rsidR="00D27143">
        <w:rPr>
          <w:rFonts w:ascii="Times New Roman" w:hAnsi="Times New Roman" w:cs="Times New Roman"/>
        </w:rPr>
        <w:t>, the maximal aneurysm diameter</w:t>
      </w:r>
      <w:r w:rsidRPr="008F4FCB">
        <w:rPr>
          <w:rFonts w:ascii="Times New Roman" w:hAnsi="Times New Roman" w:cs="Times New Roman"/>
        </w:rPr>
        <w:t xml:space="preserve">. </w:t>
      </w:r>
      <w:r w:rsidR="009A4E0A">
        <w:rPr>
          <w:rFonts w:ascii="Times New Roman" w:hAnsi="Times New Roman" w:cs="Times New Roman"/>
        </w:rPr>
        <w:t>Along with</w:t>
      </w:r>
      <w:r w:rsidR="006D759D" w:rsidRPr="008F4FCB">
        <w:rPr>
          <w:rFonts w:ascii="Times New Roman" w:hAnsi="Times New Roman" w:cs="Times New Roman"/>
        </w:rPr>
        <w:t xml:space="preserve"> aneurysmal shape index (ASI), defined as the ratio of aneurysmal length to maximal lumen diameter, </w:t>
      </w:r>
    </w:p>
    <w:p w14:paraId="48D55BE1" w14:textId="66BC3AF1" w:rsidR="003F744B" w:rsidRPr="00066017" w:rsidRDefault="00636A5C" w:rsidP="00F912CC">
      <w:pPr>
        <w:rPr>
          <w:rFonts w:ascii="Times New Roman" w:hAnsi="Times New Roman" w:cs="Times New Roman"/>
          <w:bCs/>
        </w:rPr>
      </w:pPr>
      <m:oMath>
        <m:eqArr>
          <m:eqArrPr>
            <m:maxDist m:val="1"/>
            <m:ctrlPr>
              <w:rPr>
                <w:rFonts w:ascii="Cambria Math" w:hAnsi="Cambria Math" w:cs="Times New Roman"/>
                <w:bCs/>
                <w:i/>
              </w:rPr>
            </m:ctrlPr>
          </m:eqArrPr>
          <m:e>
            <m:r>
              <m:rPr>
                <m:nor/>
              </m:rPr>
              <w:rPr>
                <w:rFonts w:ascii="Times New Roman" w:hAnsi="Times New Roman" w:cs="Times New Roman"/>
              </w:rPr>
              <m:t xml:space="preserve">ASI= </m:t>
            </m:r>
            <m:f>
              <m:fPr>
                <m:ctrlPr>
                  <w:rPr>
                    <w:rFonts w:ascii="Cambria Math" w:hAnsi="Cambria Math" w:cs="Times New Roman"/>
                    <w:bCs/>
                    <w:i/>
                  </w:rPr>
                </m:ctrlPr>
              </m:fPr>
              <m:num>
                <m:r>
                  <m:rPr>
                    <m:nor/>
                  </m:rPr>
                  <w:rPr>
                    <w:rFonts w:ascii="Times New Roman" w:hAnsi="Times New Roman" w:cs="Times New Roman"/>
                  </w:rPr>
                  <m:t>aneurysm length</m:t>
                </m:r>
              </m:num>
              <m:den>
                <m:r>
                  <m:rPr>
                    <m:nor/>
                  </m:rPr>
                  <w:rPr>
                    <w:rFonts w:ascii="Times New Roman" w:hAnsi="Times New Roman" w:cs="Times New Roman"/>
                    <w:bCs/>
                  </w:rPr>
                  <m:t>aneurysm diameter</m:t>
                </m:r>
              </m:den>
            </m:f>
            <m:r>
              <m:rPr>
                <m:nor/>
              </m:rPr>
              <w:rPr>
                <w:rFonts w:ascii="Times New Roman" w:hAnsi="Times New Roman" w:cs="Times New Roman"/>
              </w:rPr>
              <m:t>#</m:t>
            </m:r>
          </m:e>
        </m:eqArr>
      </m:oMath>
      <w:r w:rsidR="005771F8">
        <w:rPr>
          <w:rFonts w:ascii="Times New Roman" w:hAnsi="Times New Roman" w:cs="Times New Roman"/>
          <w:bCs/>
        </w:rPr>
        <w:t>a</w:t>
      </w:r>
      <w:r w:rsidR="005771F8">
        <w:rPr>
          <w:rFonts w:ascii="Times New Roman" w:hAnsi="Times New Roman" w:cs="Times New Roman"/>
        </w:rPr>
        <w:t xml:space="preserve">nd </w:t>
      </w:r>
      <w:r w:rsidR="00292776">
        <w:rPr>
          <w:rFonts w:ascii="Times New Roman" w:hAnsi="Times New Roman" w:cs="Times New Roman"/>
        </w:rPr>
        <w:t>distributions of clinically measured ASI</w:t>
      </w:r>
      <w:r w:rsidR="005771F8">
        <w:rPr>
          <w:rFonts w:ascii="Times New Roman" w:hAnsi="Times New Roman" w:cs="Times New Roman"/>
        </w:rPr>
        <w:t xml:space="preserve"> </w:t>
      </w:r>
      <w:r w:rsidR="00292776">
        <w:rPr>
          <w:rFonts w:ascii="Times New Roman" w:hAnsi="Times New Roman" w:cs="Times New Roman"/>
        </w:rPr>
        <w:t>values</w:t>
      </w:r>
      <w:r w:rsidR="009A4E0A">
        <w:rPr>
          <w:rFonts w:ascii="Times New Roman" w:hAnsi="Times New Roman" w:cs="Times New Roman"/>
        </w:rPr>
        <w:t>, we</w:t>
      </w:r>
      <w:r w:rsidR="006D759D" w:rsidRPr="008F4FCB">
        <w:rPr>
          <w:rFonts w:ascii="Times New Roman" w:hAnsi="Times New Roman" w:cs="Times New Roman"/>
        </w:rPr>
        <w:t xml:space="preserve"> </w:t>
      </w:r>
      <w:r w:rsidR="004E3A6C" w:rsidRPr="008F4FCB">
        <w:rPr>
          <w:rFonts w:ascii="Times New Roman" w:hAnsi="Times New Roman" w:cs="Times New Roman"/>
        </w:rPr>
        <w:t xml:space="preserve">obtain </w:t>
      </w:r>
      <w:r w:rsidR="006D759D" w:rsidRPr="008F4FCB">
        <w:rPr>
          <w:rFonts w:ascii="Times New Roman" w:hAnsi="Times New Roman" w:cs="Times New Roman"/>
        </w:rPr>
        <w:t>a range of lengths and diameters</w:t>
      </w:r>
      <w:r w:rsidR="004E3A6C" w:rsidRPr="008F4FCB">
        <w:rPr>
          <w:rFonts w:ascii="Times New Roman" w:hAnsi="Times New Roman" w:cs="Times New Roman"/>
        </w:rPr>
        <w:t xml:space="preserve"> to guide aneurysm generation</w:t>
      </w:r>
      <w:r w:rsidR="0016188E" w:rsidRPr="008F4FCB">
        <w:rPr>
          <w:rFonts w:ascii="Times New Roman" w:hAnsi="Times New Roman" w:cs="Times New Roman"/>
        </w:rPr>
        <w:t xml:space="preserve"> [13]</w:t>
      </w:r>
      <w:r w:rsidR="0072138A" w:rsidRPr="008F4FCB">
        <w:rPr>
          <w:rFonts w:ascii="Times New Roman" w:hAnsi="Times New Roman" w:cs="Times New Roman"/>
        </w:rPr>
        <w:t xml:space="preserve">. </w:t>
      </w:r>
      <w:r w:rsidR="00097E91">
        <w:rPr>
          <w:rFonts w:ascii="Times New Roman" w:hAnsi="Times New Roman" w:cs="Times New Roman"/>
        </w:rPr>
        <w:tab/>
      </w:r>
      <w:r w:rsidR="00097E91">
        <w:rPr>
          <w:rFonts w:ascii="Times New Roman" w:hAnsi="Times New Roman" w:cs="Times New Roman"/>
        </w:rPr>
        <w:tab/>
      </w:r>
    </w:p>
    <w:p w14:paraId="25E812AB" w14:textId="4D60FE15" w:rsidR="00192725" w:rsidRPr="008F4FCB" w:rsidRDefault="005E3D85" w:rsidP="00652C96">
      <w:pPr>
        <w:ind w:firstLine="576"/>
        <w:rPr>
          <w:rFonts w:ascii="Times New Roman" w:hAnsi="Times New Roman" w:cs="Times New Roman"/>
          <w:b/>
        </w:rPr>
      </w:pPr>
      <w:r w:rsidRPr="008F4FCB">
        <w:rPr>
          <w:rFonts w:ascii="Times New Roman" w:hAnsi="Times New Roman" w:cs="Times New Roman"/>
        </w:rPr>
        <w:t>For a given target length and maximum diameter, we use t</w:t>
      </w:r>
      <w:r w:rsidR="0072138A" w:rsidRPr="008F4FCB">
        <w:rPr>
          <w:rFonts w:ascii="Times New Roman" w:hAnsi="Times New Roman" w:cs="Times New Roman"/>
        </w:rPr>
        <w:t xml:space="preserve">he position and angle parameterizations determined in </w:t>
      </w:r>
      <w:r w:rsidR="009B06D8" w:rsidRPr="008F4FCB">
        <w:rPr>
          <w:rFonts w:ascii="Times New Roman" w:hAnsi="Times New Roman" w:cs="Times New Roman"/>
        </w:rPr>
        <w:t xml:space="preserve">step </w:t>
      </w:r>
      <w:r w:rsidR="0072138A" w:rsidRPr="008F4FCB">
        <w:rPr>
          <w:rFonts w:ascii="Times New Roman" w:hAnsi="Times New Roman" w:cs="Times New Roman"/>
          <w:i/>
        </w:rPr>
        <w:t>(2)</w:t>
      </w:r>
      <w:r w:rsidRPr="008F4FCB">
        <w:rPr>
          <w:rFonts w:ascii="Times New Roman" w:hAnsi="Times New Roman" w:cs="Times New Roman"/>
          <w:i/>
        </w:rPr>
        <w:t xml:space="preserve"> </w:t>
      </w:r>
      <w:r w:rsidRPr="008F4FCB">
        <w:rPr>
          <w:rFonts w:ascii="Times New Roman" w:hAnsi="Times New Roman" w:cs="Times New Roman"/>
        </w:rPr>
        <w:t>to</w:t>
      </w:r>
      <w:r w:rsidR="0072138A" w:rsidRPr="008F4FCB">
        <w:rPr>
          <w:rFonts w:ascii="Times New Roman" w:hAnsi="Times New Roman" w:cs="Times New Roman"/>
        </w:rPr>
        <w:t xml:space="preserve"> </w:t>
      </w:r>
      <w:r w:rsidR="009B4713" w:rsidRPr="008F4FCB">
        <w:rPr>
          <w:rFonts w:ascii="Times New Roman" w:hAnsi="Times New Roman" w:cs="Times New Roman"/>
        </w:rPr>
        <w:t>deform the vessel wall</w:t>
      </w:r>
      <w:r w:rsidR="00877D5B" w:rsidRPr="008F4FCB">
        <w:rPr>
          <w:rFonts w:ascii="Times New Roman" w:hAnsi="Times New Roman" w:cs="Times New Roman"/>
        </w:rPr>
        <w:t xml:space="preserve">. Deformation magnitude is given </w:t>
      </w:r>
      <w:r w:rsidR="009B06D8" w:rsidRPr="008F4FCB">
        <w:rPr>
          <w:rFonts w:ascii="Times New Roman" w:hAnsi="Times New Roman" w:cs="Times New Roman"/>
        </w:rPr>
        <w:t xml:space="preserve">through second-order smooth interpolation of diameter </w:t>
      </w:r>
      <w:r w:rsidR="00670EA9" w:rsidRPr="008F4FCB">
        <w:rPr>
          <w:rFonts w:ascii="Times New Roman" w:hAnsi="Times New Roman" w:cs="Times New Roman"/>
        </w:rPr>
        <w:t>as a function of</w:t>
      </w:r>
      <w:r w:rsidR="009B06D8" w:rsidRPr="008F4FCB">
        <w:rPr>
          <w:rFonts w:ascii="Times New Roman" w:hAnsi="Times New Roman" w:cs="Times New Roman"/>
        </w:rPr>
        <w:t xml:space="preserve"> centerline position</w:t>
      </w:r>
      <w:r w:rsidR="00997408" w:rsidRPr="008F4FCB">
        <w:rPr>
          <w:rFonts w:ascii="Times New Roman" w:hAnsi="Times New Roman" w:cs="Times New Roman"/>
        </w:rPr>
        <w:t>, producing radial symmetry</w:t>
      </w:r>
      <w:r w:rsidR="00E63A1B" w:rsidRPr="008F4FCB">
        <w:rPr>
          <w:rFonts w:ascii="Times New Roman" w:hAnsi="Times New Roman" w:cs="Times New Roman"/>
        </w:rPr>
        <w:t xml:space="preserve">. </w:t>
      </w:r>
      <w:r w:rsidR="005F5DA7" w:rsidRPr="008F4FCB">
        <w:rPr>
          <w:rFonts w:ascii="Times New Roman" w:hAnsi="Times New Roman" w:cs="Times New Roman"/>
        </w:rPr>
        <w:t>In the case of v</w:t>
      </w:r>
      <w:r w:rsidR="00BF46CC" w:rsidRPr="008F4FCB">
        <w:rPr>
          <w:rFonts w:ascii="Times New Roman" w:hAnsi="Times New Roman" w:cs="Times New Roman"/>
        </w:rPr>
        <w:t xml:space="preserve">essel branching from </w:t>
      </w:r>
      <w:r w:rsidR="005F5DA7" w:rsidRPr="008F4FCB">
        <w:rPr>
          <w:rFonts w:ascii="Times New Roman" w:hAnsi="Times New Roman" w:cs="Times New Roman"/>
        </w:rPr>
        <w:t xml:space="preserve">the desired </w:t>
      </w:r>
      <w:r w:rsidR="00925675" w:rsidRPr="008F4FCB">
        <w:rPr>
          <w:rFonts w:ascii="Times New Roman" w:hAnsi="Times New Roman" w:cs="Times New Roman"/>
        </w:rPr>
        <w:t>aneurysm</w:t>
      </w:r>
      <w:r w:rsidR="005F5DA7" w:rsidRPr="008F4FCB">
        <w:rPr>
          <w:rFonts w:ascii="Times New Roman" w:hAnsi="Times New Roman" w:cs="Times New Roman"/>
        </w:rPr>
        <w:t xml:space="preserve"> region, all points of the bifurcating vessel and </w:t>
      </w:r>
      <w:r w:rsidR="00FD2168">
        <w:rPr>
          <w:rFonts w:ascii="Times New Roman" w:hAnsi="Times New Roman" w:cs="Times New Roman"/>
        </w:rPr>
        <w:t xml:space="preserve">its </w:t>
      </w:r>
      <w:r w:rsidR="00F304C0">
        <w:rPr>
          <w:rFonts w:ascii="Times New Roman" w:hAnsi="Times New Roman" w:cs="Times New Roman"/>
        </w:rPr>
        <w:t>downstream</w:t>
      </w:r>
      <w:r w:rsidR="005F5DA7" w:rsidRPr="008F4FCB">
        <w:rPr>
          <w:rFonts w:ascii="Times New Roman" w:hAnsi="Times New Roman" w:cs="Times New Roman"/>
        </w:rPr>
        <w:t xml:space="preserve"> branches are shifted and rotated according to the average deformation at the bifurcation.</w:t>
      </w:r>
      <w:r w:rsidR="00205637" w:rsidRPr="008F4FCB">
        <w:rPr>
          <w:rFonts w:ascii="Times New Roman" w:hAnsi="Times New Roman" w:cs="Times New Roman"/>
        </w:rPr>
        <w:t xml:space="preserve"> Empirically, this method has worked </w:t>
      </w:r>
      <w:r w:rsidR="00747453">
        <w:rPr>
          <w:rFonts w:ascii="Times New Roman" w:hAnsi="Times New Roman" w:cs="Times New Roman"/>
        </w:rPr>
        <w:t>optimally</w:t>
      </w:r>
      <w:r w:rsidR="00205637" w:rsidRPr="008F4FCB">
        <w:rPr>
          <w:rFonts w:ascii="Times New Roman" w:hAnsi="Times New Roman" w:cs="Times New Roman"/>
        </w:rPr>
        <w:t xml:space="preserve"> to </w:t>
      </w:r>
      <w:r w:rsidR="003936A8" w:rsidRPr="008F4FCB">
        <w:rPr>
          <w:rFonts w:ascii="Times New Roman" w:hAnsi="Times New Roman" w:cs="Times New Roman"/>
        </w:rPr>
        <w:t>control</w:t>
      </w:r>
      <w:r w:rsidR="00205637" w:rsidRPr="008F4FCB">
        <w:rPr>
          <w:rFonts w:ascii="Times New Roman" w:hAnsi="Times New Roman" w:cs="Times New Roman"/>
        </w:rPr>
        <w:t xml:space="preserve"> bifu</w:t>
      </w:r>
      <w:r w:rsidR="003936A8" w:rsidRPr="008F4FCB">
        <w:rPr>
          <w:rFonts w:ascii="Times New Roman" w:hAnsi="Times New Roman" w:cs="Times New Roman"/>
        </w:rPr>
        <w:t xml:space="preserve">rcation angle </w:t>
      </w:r>
      <w:r w:rsidR="00F74041">
        <w:rPr>
          <w:rFonts w:ascii="Times New Roman" w:hAnsi="Times New Roman" w:cs="Times New Roman"/>
        </w:rPr>
        <w:t>as</w:t>
      </w:r>
      <w:r w:rsidR="000C4995">
        <w:rPr>
          <w:rFonts w:ascii="Times New Roman" w:hAnsi="Times New Roman" w:cs="Times New Roman"/>
        </w:rPr>
        <w:t xml:space="preserve"> artificial</w:t>
      </w:r>
      <w:r w:rsidR="00526046" w:rsidRPr="008F4FCB">
        <w:rPr>
          <w:rFonts w:ascii="Times New Roman" w:hAnsi="Times New Roman" w:cs="Times New Roman"/>
        </w:rPr>
        <w:t xml:space="preserve"> aneurysms </w:t>
      </w:r>
      <w:r w:rsidR="00C50961">
        <w:rPr>
          <w:rFonts w:ascii="Times New Roman" w:hAnsi="Times New Roman" w:cs="Times New Roman"/>
        </w:rPr>
        <w:t>vary in</w:t>
      </w:r>
      <w:r w:rsidR="00526046" w:rsidRPr="008F4FCB">
        <w:rPr>
          <w:rFonts w:ascii="Times New Roman" w:hAnsi="Times New Roman" w:cs="Times New Roman"/>
        </w:rPr>
        <w:t xml:space="preserve"> </w:t>
      </w:r>
      <w:r w:rsidR="009E65B0" w:rsidRPr="008F4FCB">
        <w:rPr>
          <w:rFonts w:ascii="Times New Roman" w:hAnsi="Times New Roman" w:cs="Times New Roman"/>
        </w:rPr>
        <w:t xml:space="preserve">shape and maximal diameter. </w:t>
      </w:r>
      <w:r w:rsidR="00192725" w:rsidRPr="008F4FCB">
        <w:rPr>
          <w:rFonts w:ascii="Times New Roman" w:hAnsi="Times New Roman" w:cs="Times New Roman"/>
        </w:rPr>
        <w:t xml:space="preserve">This process </w:t>
      </w:r>
      <w:r w:rsidR="00FE1DB0" w:rsidRPr="008F4FCB">
        <w:rPr>
          <w:rFonts w:ascii="Times New Roman" w:hAnsi="Times New Roman" w:cs="Times New Roman"/>
        </w:rPr>
        <w:t>was</w:t>
      </w:r>
      <w:r w:rsidR="00826BA4" w:rsidRPr="008F4FCB">
        <w:rPr>
          <w:rFonts w:ascii="Times New Roman" w:hAnsi="Times New Roman" w:cs="Times New Roman"/>
        </w:rPr>
        <w:t xml:space="preserve"> applied</w:t>
      </w:r>
      <w:r w:rsidR="00192725" w:rsidRPr="008F4FCB">
        <w:rPr>
          <w:rFonts w:ascii="Times New Roman" w:hAnsi="Times New Roman" w:cs="Times New Roman"/>
        </w:rPr>
        <w:t xml:space="preserve"> for multiple positions, s</w:t>
      </w:r>
      <w:r w:rsidR="00872D3A" w:rsidRPr="008F4FCB">
        <w:rPr>
          <w:rFonts w:ascii="Times New Roman" w:hAnsi="Times New Roman" w:cs="Times New Roman"/>
        </w:rPr>
        <w:t>hapes</w:t>
      </w:r>
      <w:r w:rsidR="00192725" w:rsidRPr="008F4FCB">
        <w:rPr>
          <w:rFonts w:ascii="Times New Roman" w:hAnsi="Times New Roman" w:cs="Times New Roman"/>
        </w:rPr>
        <w:t>, and diameters</w:t>
      </w:r>
      <w:r w:rsidR="00C64ACE" w:rsidRPr="008F4FCB">
        <w:rPr>
          <w:rFonts w:ascii="Times New Roman" w:hAnsi="Times New Roman" w:cs="Times New Roman"/>
        </w:rPr>
        <w:t xml:space="preserve">, as exemplified in </w:t>
      </w:r>
      <w:r w:rsidR="00652C96" w:rsidRPr="008F4FCB">
        <w:rPr>
          <w:rFonts w:ascii="Times New Roman" w:hAnsi="Times New Roman" w:cs="Times New Roman"/>
          <w:b/>
        </w:rPr>
        <w:t>Figure 1</w:t>
      </w:r>
      <w:r w:rsidR="00C64ACE" w:rsidRPr="008F4FCB">
        <w:rPr>
          <w:rFonts w:ascii="Times New Roman" w:hAnsi="Times New Roman" w:cs="Times New Roman"/>
        </w:rPr>
        <w:t xml:space="preserve">. </w:t>
      </w:r>
    </w:p>
    <w:p w14:paraId="670C357A" w14:textId="30E3A150" w:rsidR="00993CA3" w:rsidRPr="008F4FCB" w:rsidRDefault="004B2C7A" w:rsidP="00F912CC">
      <w:pPr>
        <w:pStyle w:val="Heading2"/>
        <w:rPr>
          <w:rFonts w:ascii="Times New Roman" w:hAnsi="Times New Roman" w:cs="Times New Roman"/>
        </w:rPr>
      </w:pPr>
      <w:bookmarkStart w:id="4" w:name="_Toc9041271"/>
      <w:r w:rsidRPr="008F4FCB">
        <w:rPr>
          <w:rFonts w:ascii="Times New Roman" w:hAnsi="Times New Roman" w:cs="Times New Roman"/>
        </w:rPr>
        <w:lastRenderedPageBreak/>
        <w:t>Computational Hemodynamics</w:t>
      </w:r>
      <w:bookmarkEnd w:id="4"/>
    </w:p>
    <w:p w14:paraId="7A2AC94B" w14:textId="234BDBB8" w:rsidR="00EB6A1A" w:rsidRPr="008F4FCB" w:rsidRDefault="00CA6FCB" w:rsidP="00C50BAC">
      <w:pPr>
        <w:ind w:firstLine="576"/>
        <w:rPr>
          <w:rFonts w:ascii="Times New Roman" w:hAnsi="Times New Roman" w:cs="Times New Roman"/>
        </w:rPr>
      </w:pPr>
      <w:r w:rsidRPr="008F4FCB">
        <w:rPr>
          <w:rFonts w:ascii="Times New Roman" w:hAnsi="Times New Roman" w:cs="Times New Roman"/>
        </w:rPr>
        <w:t>G</w:t>
      </w:r>
      <w:r w:rsidR="006D759D" w:rsidRPr="008F4FCB">
        <w:rPr>
          <w:rFonts w:ascii="Times New Roman" w:hAnsi="Times New Roman" w:cs="Times New Roman"/>
        </w:rPr>
        <w:t>enerated aneurysm m</w:t>
      </w:r>
      <w:r w:rsidR="001726B9" w:rsidRPr="008F4FCB">
        <w:rPr>
          <w:rFonts w:ascii="Times New Roman" w:hAnsi="Times New Roman" w:cs="Times New Roman"/>
        </w:rPr>
        <w:t xml:space="preserve">odels are </w:t>
      </w:r>
      <w:r w:rsidR="00FA5770" w:rsidRPr="008F4FCB">
        <w:rPr>
          <w:rFonts w:ascii="Times New Roman" w:hAnsi="Times New Roman" w:cs="Times New Roman"/>
        </w:rPr>
        <w:t>further processed in Simvascular</w:t>
      </w:r>
      <w:r w:rsidR="00AC377A" w:rsidRPr="008F4FCB">
        <w:rPr>
          <w:rFonts w:ascii="Times New Roman" w:hAnsi="Times New Roman" w:cs="Times New Roman"/>
        </w:rPr>
        <w:t xml:space="preserve"> u</w:t>
      </w:r>
      <w:r w:rsidR="00634514" w:rsidRPr="008F4FCB">
        <w:rPr>
          <w:rFonts w:ascii="Times New Roman" w:hAnsi="Times New Roman" w:cs="Times New Roman"/>
        </w:rPr>
        <w:t>sing Tetgen</w:t>
      </w:r>
      <w:r w:rsidR="006D759D" w:rsidRPr="008F4FCB">
        <w:rPr>
          <w:rFonts w:ascii="Times New Roman" w:hAnsi="Times New Roman" w:cs="Times New Roman"/>
        </w:rPr>
        <w:t>, an open source package for mesh gene</w:t>
      </w:r>
      <w:r w:rsidR="00AC377A" w:rsidRPr="008F4FCB">
        <w:rPr>
          <w:rFonts w:ascii="Times New Roman" w:hAnsi="Times New Roman" w:cs="Times New Roman"/>
        </w:rPr>
        <w:t>ration included in Simvascular</w:t>
      </w:r>
      <w:r w:rsidR="00EC4418" w:rsidRPr="008F4FCB">
        <w:rPr>
          <w:rFonts w:ascii="Times New Roman" w:hAnsi="Times New Roman" w:cs="Times New Roman"/>
        </w:rPr>
        <w:t xml:space="preserve"> [</w:t>
      </w:r>
      <w:r w:rsidR="00421FCD">
        <w:rPr>
          <w:rFonts w:ascii="Times New Roman" w:hAnsi="Times New Roman" w:cs="Times New Roman"/>
        </w:rPr>
        <w:t xml:space="preserve">14, </w:t>
      </w:r>
      <w:r w:rsidR="00EC4418" w:rsidRPr="008F4FCB">
        <w:rPr>
          <w:rFonts w:ascii="Times New Roman" w:hAnsi="Times New Roman" w:cs="Times New Roman"/>
        </w:rPr>
        <w:t>16].</w:t>
      </w:r>
      <w:r w:rsidR="00AC377A" w:rsidRPr="008F4FCB">
        <w:rPr>
          <w:rFonts w:ascii="Times New Roman" w:hAnsi="Times New Roman" w:cs="Times New Roman"/>
        </w:rPr>
        <w:t xml:space="preserve"> T</w:t>
      </w:r>
      <w:r w:rsidR="006D759D" w:rsidRPr="008F4FCB">
        <w:rPr>
          <w:rFonts w:ascii="Times New Roman" w:hAnsi="Times New Roman" w:cs="Times New Roman"/>
        </w:rPr>
        <w:t>etrahedral finite element mesh</w:t>
      </w:r>
      <w:r w:rsidR="00A17760" w:rsidRPr="008F4FCB">
        <w:rPr>
          <w:rFonts w:ascii="Times New Roman" w:hAnsi="Times New Roman" w:cs="Times New Roman"/>
        </w:rPr>
        <w:t>es</w:t>
      </w:r>
      <w:r w:rsidR="00214493" w:rsidRPr="008F4FCB">
        <w:rPr>
          <w:rFonts w:ascii="Times New Roman" w:hAnsi="Times New Roman" w:cs="Times New Roman"/>
        </w:rPr>
        <w:t xml:space="preserve"> with boundary layer meshing</w:t>
      </w:r>
      <w:r w:rsidR="00A17760" w:rsidRPr="008F4FCB">
        <w:rPr>
          <w:rFonts w:ascii="Times New Roman" w:hAnsi="Times New Roman" w:cs="Times New Roman"/>
        </w:rPr>
        <w:t xml:space="preserve"> are generated for each model</w:t>
      </w:r>
      <w:r w:rsidR="006D759D" w:rsidRPr="008F4FCB">
        <w:rPr>
          <w:rFonts w:ascii="Times New Roman" w:hAnsi="Times New Roman" w:cs="Times New Roman"/>
        </w:rPr>
        <w:t>. The Simvascular solver then computes a numerical solution to the time-dependent Navier-Stokes equations governing blood flow. Blood is modeled as an incompressible Newtonian fluid (density=1.06 g/cc, dynamic viscosity=0.04 dynes/cm</w:t>
      </w:r>
      <w:r w:rsidR="006D759D" w:rsidRPr="008F4FCB">
        <w:rPr>
          <w:rFonts w:ascii="Times New Roman" w:hAnsi="Times New Roman" w:cs="Times New Roman"/>
          <w:vertAlign w:val="superscript"/>
        </w:rPr>
        <w:t>2</w:t>
      </w:r>
      <w:r w:rsidR="006D759D" w:rsidRPr="008F4FCB">
        <w:rPr>
          <w:rFonts w:ascii="Times New Roman" w:hAnsi="Times New Roman" w:cs="Times New Roman"/>
        </w:rPr>
        <w:t xml:space="preserve">) and walls are assumed to be rigid in all cases. </w:t>
      </w:r>
      <w:r w:rsidR="00C50BAC" w:rsidRPr="008F4FCB">
        <w:rPr>
          <w:rFonts w:ascii="Times New Roman" w:hAnsi="Times New Roman" w:cs="Times New Roman"/>
        </w:rPr>
        <w:tab/>
      </w:r>
    </w:p>
    <w:p w14:paraId="05EB5C76" w14:textId="00F511FA" w:rsidR="006C1C89" w:rsidRPr="008F4FCB" w:rsidRDefault="006068E4" w:rsidP="00652C96">
      <w:pPr>
        <w:ind w:firstLine="576"/>
        <w:rPr>
          <w:rFonts w:ascii="Times New Roman" w:hAnsi="Times New Roman" w:cs="Times New Roman"/>
        </w:rPr>
      </w:pPr>
      <w:r w:rsidRPr="008F4FCB">
        <w:rPr>
          <w:rFonts w:ascii="Times New Roman" w:hAnsi="Times New Roman" w:cs="Times New Roman"/>
          <w:b/>
          <w:i/>
        </w:rPr>
        <w:t xml:space="preserve">Simulation Boundary Conditions </w:t>
      </w:r>
      <w:r w:rsidR="006D759D" w:rsidRPr="008F4FCB">
        <w:rPr>
          <w:rFonts w:ascii="Times New Roman" w:hAnsi="Times New Roman" w:cs="Times New Roman"/>
        </w:rPr>
        <w:t xml:space="preserve">Systolic myocardial contraction increases intra-myocardial pressure, transiently increasing distal coronary resistance substantially and causing coronary flow to be out of phase with systemic flow. Specialized boundary conditions coupling intra-myocardial pressure to coronary flow are required to replicate this complex physiology in the numerical model. We achieve this </w:t>
      </w:r>
      <w:r w:rsidR="00063993" w:rsidRPr="008F4FCB">
        <w:rPr>
          <w:rFonts w:ascii="Times New Roman" w:hAnsi="Times New Roman" w:cs="Times New Roman"/>
        </w:rPr>
        <w:t xml:space="preserve">by modeling the heart and distal vasculature </w:t>
      </w:r>
      <w:r w:rsidR="006D759D" w:rsidRPr="008F4FCB">
        <w:rPr>
          <w:rFonts w:ascii="Times New Roman" w:hAnsi="Times New Roman" w:cs="Times New Roman"/>
        </w:rPr>
        <w:t xml:space="preserve">with a closed-loop, Lumped Parameter Network (LPN), which imposes boundary conditions with tunable parameters to produce physiologically accurate cardiac output, heart rate, blood pressure, and flow distributions. For </w:t>
      </w:r>
      <w:r w:rsidR="00C37D0A" w:rsidRPr="008F4FCB">
        <w:rPr>
          <w:rFonts w:ascii="Times New Roman" w:hAnsi="Times New Roman" w:cs="Times New Roman"/>
        </w:rPr>
        <w:t xml:space="preserve">all </w:t>
      </w:r>
      <w:r w:rsidR="006D759D" w:rsidRPr="008F4FCB">
        <w:rPr>
          <w:rFonts w:ascii="Times New Roman" w:hAnsi="Times New Roman" w:cs="Times New Roman"/>
        </w:rPr>
        <w:t xml:space="preserve">idealized models described in this work, LPN parameters are </w:t>
      </w:r>
      <w:r w:rsidR="00002675" w:rsidRPr="008F4FCB">
        <w:rPr>
          <w:rFonts w:ascii="Times New Roman" w:hAnsi="Times New Roman" w:cs="Times New Roman"/>
        </w:rPr>
        <w:t>fixed</w:t>
      </w:r>
      <w:r w:rsidR="006D759D" w:rsidRPr="008F4FCB">
        <w:rPr>
          <w:rFonts w:ascii="Times New Roman" w:hAnsi="Times New Roman" w:cs="Times New Roman"/>
        </w:rPr>
        <w:t xml:space="preserve"> to better isolate the effects of aneurysmal geometry on hemodynamics. </w:t>
      </w:r>
      <w:r w:rsidR="006D759D" w:rsidRPr="008F4FCB">
        <w:rPr>
          <w:rFonts w:ascii="Times New Roman" w:hAnsi="Times New Roman" w:cs="Times New Roman"/>
          <w:b/>
        </w:rPr>
        <w:t>Figure</w:t>
      </w:r>
      <w:r w:rsidR="001B38FF" w:rsidRPr="008F4FCB">
        <w:rPr>
          <w:rFonts w:ascii="Times New Roman" w:hAnsi="Times New Roman" w:cs="Times New Roman"/>
          <w:b/>
        </w:rPr>
        <w:t>s</w:t>
      </w:r>
      <w:r w:rsidR="006D759D" w:rsidRPr="008F4FCB">
        <w:rPr>
          <w:rFonts w:ascii="Times New Roman" w:hAnsi="Times New Roman" w:cs="Times New Roman"/>
          <w:b/>
        </w:rPr>
        <w:t xml:space="preserve"> </w:t>
      </w:r>
      <w:r w:rsidR="009E585D" w:rsidRPr="008F4FCB">
        <w:rPr>
          <w:rFonts w:ascii="Times New Roman" w:hAnsi="Times New Roman" w:cs="Times New Roman"/>
          <w:b/>
        </w:rPr>
        <w:t>1</w:t>
      </w:r>
      <w:r w:rsidR="006D759D" w:rsidRPr="008F4FCB">
        <w:rPr>
          <w:rFonts w:ascii="Times New Roman" w:hAnsi="Times New Roman" w:cs="Times New Roman"/>
        </w:rPr>
        <w:t xml:space="preserve"> show</w:t>
      </w:r>
      <w:r w:rsidR="005736A7">
        <w:rPr>
          <w:rFonts w:ascii="Times New Roman" w:hAnsi="Times New Roman" w:cs="Times New Roman"/>
        </w:rPr>
        <w:t>s</w:t>
      </w:r>
      <w:r w:rsidR="006D759D" w:rsidRPr="008F4FCB">
        <w:rPr>
          <w:rFonts w:ascii="Times New Roman" w:hAnsi="Times New Roman" w:cs="Times New Roman"/>
        </w:rPr>
        <w:t xml:space="preserve"> the pipeline, proceeding from baseline model to artificial aneurysms and simulation results over isolated aneurysm regions.</w:t>
      </w:r>
    </w:p>
    <w:p w14:paraId="0E3B6A01" w14:textId="4BFDB7AC" w:rsidR="00993CA3" w:rsidRPr="008F4FCB" w:rsidRDefault="00EB6A1A" w:rsidP="00F912CC">
      <w:pPr>
        <w:pStyle w:val="Heading2"/>
        <w:rPr>
          <w:rFonts w:ascii="Times New Roman" w:hAnsi="Times New Roman" w:cs="Times New Roman"/>
        </w:rPr>
      </w:pPr>
      <w:bookmarkStart w:id="5" w:name="_Toc9041272"/>
      <w:r w:rsidRPr="008F4FCB">
        <w:rPr>
          <w:rFonts w:ascii="Times New Roman" w:hAnsi="Times New Roman" w:cs="Times New Roman"/>
        </w:rPr>
        <w:t>Residence Time Calculation</w:t>
      </w:r>
      <w:bookmarkEnd w:id="5"/>
    </w:p>
    <w:p w14:paraId="52D5C65F" w14:textId="2102B7E1" w:rsidR="00E90759" w:rsidRPr="008F4FCB" w:rsidRDefault="00645909" w:rsidP="007F5F80">
      <w:pPr>
        <w:ind w:firstLine="576"/>
        <w:rPr>
          <w:rFonts w:ascii="Times New Roman" w:hAnsi="Times New Roman" w:cs="Times New Roman"/>
        </w:rPr>
      </w:pPr>
      <w:r w:rsidRPr="008F4FCB">
        <w:rPr>
          <w:rFonts w:ascii="Times New Roman" w:hAnsi="Times New Roman" w:cs="Times New Roman"/>
        </w:rPr>
        <w:t>Although pathways underlying platelet activation and thrombosis remain poorly understood, flow recirculation and stagnation have been hypothesized to contribute to thrombosis</w:t>
      </w:r>
      <w:r w:rsidR="005F1276" w:rsidRPr="008F4FCB">
        <w:rPr>
          <w:rFonts w:ascii="Times New Roman" w:hAnsi="Times New Roman" w:cs="Times New Roman"/>
        </w:rPr>
        <w:t xml:space="preserve"> [17, 18]</w:t>
      </w:r>
      <w:r w:rsidRPr="008F4FCB">
        <w:rPr>
          <w:rFonts w:ascii="Times New Roman" w:hAnsi="Times New Roman" w:cs="Times New Roman"/>
        </w:rPr>
        <w:t xml:space="preserve">. </w:t>
      </w:r>
      <w:r w:rsidR="00805804" w:rsidRPr="008F4FCB">
        <w:rPr>
          <w:rFonts w:ascii="Times New Roman" w:hAnsi="Times New Roman" w:cs="Times New Roman"/>
        </w:rPr>
        <w:t>To better understand aneurysm hemodynamics, we can employ Residence</w:t>
      </w:r>
      <w:r w:rsidR="00A40EB1" w:rsidRPr="008F4FCB">
        <w:rPr>
          <w:rFonts w:ascii="Times New Roman" w:hAnsi="Times New Roman" w:cs="Times New Roman"/>
        </w:rPr>
        <w:t xml:space="preserve"> Time (RT), which</w:t>
      </w:r>
      <w:r w:rsidR="00036D1E" w:rsidRPr="008F4FCB">
        <w:rPr>
          <w:rFonts w:ascii="Times New Roman" w:hAnsi="Times New Roman" w:cs="Times New Roman"/>
        </w:rPr>
        <w:t xml:space="preserve"> has</w:t>
      </w:r>
      <w:r w:rsidR="00A40EB1" w:rsidRPr="008F4FCB">
        <w:rPr>
          <w:rFonts w:ascii="Times New Roman" w:hAnsi="Times New Roman" w:cs="Times New Roman"/>
        </w:rPr>
        <w:t xml:space="preserve"> been shown to be an effective measure of quantifying recirculating flow that traps fluid for an extended duration. </w:t>
      </w:r>
      <w:r w:rsidR="00373D19" w:rsidRPr="008F4FCB">
        <w:rPr>
          <w:rFonts w:ascii="Times New Roman" w:hAnsi="Times New Roman" w:cs="Times New Roman"/>
        </w:rPr>
        <w:t xml:space="preserve">RT is </w:t>
      </w:r>
      <w:r w:rsidRPr="008F4FCB">
        <w:rPr>
          <w:rFonts w:ascii="Times New Roman" w:hAnsi="Times New Roman" w:cs="Times New Roman"/>
        </w:rPr>
        <w:t xml:space="preserve">computed </w:t>
      </w:r>
      <w:r w:rsidR="000B2E5F" w:rsidRPr="008F4FCB">
        <w:rPr>
          <w:rFonts w:ascii="Times New Roman" w:hAnsi="Times New Roman" w:cs="Times New Roman"/>
        </w:rPr>
        <w:t xml:space="preserve">as described in Esmaily-Moghadam et al. 2013, </w:t>
      </w:r>
      <w:r w:rsidRPr="008F4FCB">
        <w:rPr>
          <w:rFonts w:ascii="Times New Roman" w:hAnsi="Times New Roman" w:cs="Times New Roman"/>
        </w:rPr>
        <w:t xml:space="preserve">by </w:t>
      </w:r>
      <w:r w:rsidR="00E57CDA" w:rsidRPr="008F4FCB">
        <w:rPr>
          <w:rFonts w:ascii="Times New Roman" w:hAnsi="Times New Roman" w:cs="Times New Roman"/>
        </w:rPr>
        <w:t xml:space="preserve">first </w:t>
      </w:r>
      <w:r w:rsidR="00E90759" w:rsidRPr="008F4FCB">
        <w:rPr>
          <w:rFonts w:ascii="Times New Roman" w:hAnsi="Times New Roman" w:cs="Times New Roman"/>
        </w:rPr>
        <w:t>solving t</w:t>
      </w:r>
      <w:r w:rsidR="000B2E5F" w:rsidRPr="008F4FCB">
        <w:rPr>
          <w:rFonts w:ascii="Times New Roman" w:hAnsi="Times New Roman" w:cs="Times New Roman"/>
        </w:rPr>
        <w:t>he advection-diffusion equation</w:t>
      </w:r>
      <w:r w:rsidR="0074059C" w:rsidRPr="008F4FCB">
        <w:rPr>
          <w:rFonts w:ascii="Times New Roman" w:hAnsi="Times New Roman" w:cs="Times New Roman"/>
        </w:rPr>
        <w:t xml:space="preserve"> [17]</w:t>
      </w:r>
      <w:r w:rsidR="009E6B96" w:rsidRPr="008F4FCB">
        <w:rPr>
          <w:rFonts w:ascii="Times New Roman" w:hAnsi="Times New Roman" w:cs="Times New Roman"/>
        </w:rPr>
        <w:t xml:space="preserve">: </w:t>
      </w:r>
    </w:p>
    <w:p w14:paraId="2B0FE9E5" w14:textId="69B4012A" w:rsidR="00E90759" w:rsidRPr="008F4FCB" w:rsidRDefault="00636A5C" w:rsidP="00F912CC">
      <w:pPr>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∂τ</m:t>
              </m:r>
            </m:num>
            <m:den>
              <m:r>
                <w:rPr>
                  <w:rFonts w:ascii="Cambria Math" w:hAnsi="Cambria Math" w:cs="Times New Roman"/>
                </w:rPr>
                <m:t>∂t</m:t>
              </m:r>
            </m:den>
          </m:f>
          <m:r>
            <m:rPr>
              <m:sty m:val="p"/>
            </m:rPr>
            <w:rPr>
              <w:rFonts w:ascii="Cambria Math" w:hAnsi="Cambria Math" w:cs="Times New Roman"/>
            </w:rPr>
            <m:t>+</m:t>
          </m:r>
          <m:r>
            <m:rPr>
              <m:sty m:val="bi"/>
            </m:rPr>
            <w:rPr>
              <w:rFonts w:ascii="Cambria Math" w:hAnsi="Cambria Math" w:cs="Times New Roman"/>
            </w:rPr>
            <m:t>u</m:t>
          </m:r>
          <m:r>
            <m:rPr>
              <m:sty m:val="p"/>
            </m:rPr>
            <w:rPr>
              <w:rFonts w:ascii="Cambria Math" w:hAnsi="Cambria Math" w:cs="Times New Roman"/>
            </w:rPr>
            <m:t>⋅∇</m:t>
          </m:r>
          <m:r>
            <w:rPr>
              <w:rFonts w:ascii="Cambria Math" w:hAnsi="Cambria Math" w:cs="Times New Roman"/>
            </w:rPr>
            <m:t>τ</m:t>
          </m:r>
          <m:r>
            <m:rPr>
              <m:sty m:val="p"/>
            </m:rPr>
            <w:rPr>
              <w:rFonts w:ascii="Cambria Math" w:hAnsi="Cambria Math" w:cs="Times New Roman"/>
            </w:rPr>
            <m:t>-∇⋅</m:t>
          </m:r>
          <m:r>
            <w:rPr>
              <w:rFonts w:ascii="Cambria Math" w:hAnsi="Cambria Math" w:cs="Times New Roman"/>
            </w:rPr>
            <m:t>κ</m:t>
          </m:r>
          <m:r>
            <m:rPr>
              <m:sty m:val="p"/>
            </m:rPr>
            <w:rPr>
              <w:rFonts w:ascii="Cambria Math" w:hAnsi="Cambria Math" w:cs="Times New Roman"/>
            </w:rPr>
            <m:t>∇</m:t>
          </m:r>
          <m:r>
            <w:rPr>
              <w:rFonts w:ascii="Cambria Math" w:hAnsi="Cambria Math" w:cs="Times New Roman"/>
            </w:rPr>
            <m:t>τ</m:t>
          </m:r>
          <m:r>
            <m:rPr>
              <m:sty m:val="p"/>
            </m:rPr>
            <w:rPr>
              <w:rFonts w:ascii="Cambria Math" w:hAnsi="Cambria Math" w:cs="Times New Roman"/>
            </w:rPr>
            <m:t>-</m:t>
          </m:r>
          <m:r>
            <w:rPr>
              <w:rFonts w:ascii="Cambria Math" w:hAnsi="Cambria Math" w:cs="Times New Roman"/>
            </w:rPr>
            <m:t>H</m:t>
          </m:r>
          <m:r>
            <m:rPr>
              <m:sty m:val="p"/>
            </m:rPr>
            <w:rPr>
              <w:rFonts w:ascii="Cambria Math" w:hAnsi="Cambria Math" w:cs="Times New Roman"/>
            </w:rPr>
            <m:t xml:space="preserve">=0 </m:t>
          </m:r>
        </m:oMath>
      </m:oMathPara>
    </w:p>
    <w:p w14:paraId="1F963AA3" w14:textId="27BDFC9D" w:rsidR="00F57310" w:rsidRPr="008F4FCB" w:rsidRDefault="002B22E4" w:rsidP="00F912CC">
      <w:pPr>
        <w:rPr>
          <w:rFonts w:ascii="Times New Roman" w:hAnsi="Times New Roman" w:cs="Times New Roman"/>
        </w:rPr>
      </w:pPr>
      <w:r w:rsidRPr="008F4FCB">
        <w:rPr>
          <w:rFonts w:ascii="Times New Roman" w:hAnsi="Times New Roman" w:cs="Times New Roman"/>
        </w:rPr>
        <w:t xml:space="preserve">where </w:t>
      </w:r>
      <m:oMath>
        <m:r>
          <w:rPr>
            <w:rFonts w:ascii="Cambria Math" w:hAnsi="Cambria Math" w:cs="Times New Roman"/>
          </w:rPr>
          <m:t>τ</m:t>
        </m:r>
      </m:oMath>
      <w:r w:rsidRPr="008F4FCB">
        <w:rPr>
          <w:rFonts w:ascii="Times New Roman" w:hAnsi="Times New Roman" w:cs="Times New Roman"/>
        </w:rPr>
        <w:t xml:space="preserve"> is a measure of time, </w:t>
      </w:r>
      <m:oMath>
        <m:r>
          <m:rPr>
            <m:sty m:val="bi"/>
          </m:rPr>
          <w:rPr>
            <w:rFonts w:ascii="Cambria Math" w:hAnsi="Cambria Math" w:cs="Times New Roman"/>
          </w:rPr>
          <m:t>u</m:t>
        </m:r>
      </m:oMath>
      <w:r w:rsidRPr="008F4FCB">
        <w:rPr>
          <w:rFonts w:ascii="Times New Roman" w:hAnsi="Times New Roman" w:cs="Times New Roman"/>
        </w:rPr>
        <w:t xml:space="preserve"> is the velocity field from solving the Navier-Stokes equation; </w:t>
      </w:r>
      <m:oMath>
        <m:r>
          <w:rPr>
            <w:rFonts w:ascii="Cambria Math" w:hAnsi="Cambria Math" w:cs="Times New Roman"/>
          </w:rPr>
          <m:t>κ</m:t>
        </m:r>
      </m:oMath>
      <w:r w:rsidRPr="008F4FCB">
        <w:rPr>
          <w:rFonts w:ascii="Times New Roman" w:hAnsi="Times New Roman" w:cs="Times New Roman"/>
        </w:rPr>
        <w:t xml:space="preserve"> is the diffusivity</w:t>
      </w:r>
      <w:r w:rsidR="0084283E" w:rsidRPr="008F4FCB">
        <w:rPr>
          <w:rFonts w:ascii="Times New Roman" w:hAnsi="Times New Roman" w:cs="Times New Roman"/>
        </w:rPr>
        <w:t>, which is set to 0</w:t>
      </w:r>
      <w:r w:rsidRPr="008F4FCB">
        <w:rPr>
          <w:rFonts w:ascii="Times New Roman" w:hAnsi="Times New Roman" w:cs="Times New Roman"/>
        </w:rPr>
        <w:t xml:space="preserve">; </w:t>
      </w:r>
      <m:oMath>
        <m:r>
          <w:rPr>
            <w:rFonts w:ascii="Cambria Math" w:hAnsi="Cambria Math" w:cs="Times New Roman"/>
          </w:rPr>
          <m:t>H</m:t>
        </m:r>
      </m:oMath>
      <w:r w:rsidRPr="008F4FCB">
        <w:rPr>
          <w:rFonts w:ascii="Times New Roman" w:hAnsi="Times New Roman" w:cs="Times New Roman"/>
        </w:rPr>
        <w:t xml:space="preserve"> is the particle source term</w:t>
      </w:r>
      <w:r w:rsidR="00052A6C" w:rsidRPr="008F4FCB">
        <w:rPr>
          <w:rFonts w:ascii="Times New Roman" w:hAnsi="Times New Roman" w:cs="Times New Roman"/>
        </w:rPr>
        <w:t xml:space="preserve"> defined as 1 inside the region of interest, </w:t>
      </w:r>
      <m:oMath>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 xml:space="preserve">τ </m:t>
            </m:r>
          </m:sub>
        </m:sSub>
      </m:oMath>
      <w:r w:rsidR="00B1764F" w:rsidRPr="008F4FCB">
        <w:rPr>
          <w:rFonts w:ascii="Times New Roman" w:hAnsi="Times New Roman" w:cs="Times New Roman"/>
        </w:rPr>
        <w:t>, and 0 otherwise</w:t>
      </w:r>
      <w:r w:rsidRPr="008F4FCB">
        <w:rPr>
          <w:rFonts w:ascii="Times New Roman" w:hAnsi="Times New Roman" w:cs="Times New Roman"/>
        </w:rPr>
        <w:t xml:space="preserve">. </w:t>
      </w:r>
      <w:r w:rsidR="00F57310" w:rsidRPr="008F4FCB">
        <w:rPr>
          <w:rFonts w:ascii="Times New Roman" w:hAnsi="Times New Roman" w:cs="Times New Roman"/>
        </w:rPr>
        <w:t xml:space="preserve">RT is then computed as: </w:t>
      </w:r>
    </w:p>
    <w:p w14:paraId="7984FB4D" w14:textId="505D873A" w:rsidR="00F57310" w:rsidRPr="008F4FCB" w:rsidRDefault="00F57310" w:rsidP="00F912CC">
      <w:pPr>
        <w:rPr>
          <w:rFonts w:ascii="Times New Roman" w:hAnsi="Times New Roman" w:cs="Times New Roman"/>
        </w:rPr>
      </w:pPr>
      <m:oMathPara>
        <m:oMath>
          <m:r>
            <w:rPr>
              <w:rFonts w:ascii="Cambria Math" w:hAnsi="Cambria Math" w:cs="Times New Roman"/>
            </w:rPr>
            <m:t>RT</m:t>
          </m:r>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1</m:t>
              </m:r>
            </m:num>
            <m:den>
              <m:r>
                <w:rPr>
                  <w:rFonts w:ascii="Cambria Math" w:hAnsi="Cambria Math" w:cs="Times New Roman"/>
                </w:rPr>
                <m:t>T</m:t>
              </m:r>
            </m:den>
          </m:f>
          <m:nary>
            <m:naryPr>
              <m:limLoc m:val="subSup"/>
              <m:ctrlPr>
                <w:rPr>
                  <w:rFonts w:ascii="Cambria Math" w:hAnsi="Cambria Math" w:cs="Times New Roman"/>
                </w:rPr>
              </m:ctrlPr>
            </m:naryPr>
            <m:sub>
              <m:d>
                <m:dPr>
                  <m:ctrlPr>
                    <w:rPr>
                      <w:rFonts w:ascii="Cambria Math" w:hAnsi="Cambria Math" w:cs="Times New Roman"/>
                    </w:rPr>
                  </m:ctrlPr>
                </m:dPr>
                <m:e>
                  <m:r>
                    <w:rPr>
                      <w:rFonts w:ascii="Cambria Math" w:hAnsi="Cambria Math" w:cs="Times New Roman"/>
                    </w:rPr>
                    <m:t>n</m:t>
                  </m:r>
                  <m:r>
                    <m:rPr>
                      <m:sty m:val="p"/>
                    </m:rPr>
                    <w:rPr>
                      <w:rFonts w:ascii="Cambria Math" w:hAnsi="Cambria Math" w:cs="Times New Roman"/>
                    </w:rPr>
                    <m:t>-1</m:t>
                  </m:r>
                </m:e>
              </m:d>
              <m:r>
                <w:rPr>
                  <w:rFonts w:ascii="Cambria Math" w:hAnsi="Cambria Math" w:cs="Times New Roman"/>
                </w:rPr>
                <m:t>T</m:t>
              </m:r>
            </m:sub>
            <m:sup>
              <m:r>
                <w:rPr>
                  <w:rFonts w:ascii="Cambria Math" w:hAnsi="Cambria Math" w:cs="Times New Roman"/>
                </w:rPr>
                <m:t>nT</m:t>
              </m:r>
            </m:sup>
            <m:e>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V</m:t>
                      </m:r>
                    </m:e>
                    <m:sub>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τ</m:t>
                          </m:r>
                        </m:sub>
                      </m:sSub>
                    </m:sub>
                  </m:sSub>
                </m:den>
              </m:f>
            </m:e>
          </m:nary>
          <m:nary>
            <m:naryPr>
              <m:supHide m:val="1"/>
              <m:ctrlPr>
                <w:rPr>
                  <w:rFonts w:ascii="Cambria Math" w:hAnsi="Cambria Math" w:cs="Times New Roman"/>
                </w:rPr>
              </m:ctrlPr>
            </m:naryPr>
            <m:sub>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τ</m:t>
                  </m:r>
                </m:sub>
              </m:sSub>
            </m:sub>
            <m:sup/>
            <m:e>
              <m:r>
                <w:rPr>
                  <w:rFonts w:ascii="Cambria Math" w:hAnsi="Cambria Math" w:cs="Times New Roman"/>
                </w:rPr>
                <m:t>τ</m:t>
              </m:r>
              <m:d>
                <m:dPr>
                  <m:ctrlPr>
                    <w:rPr>
                      <w:rFonts w:ascii="Cambria Math" w:hAnsi="Cambria Math" w:cs="Times New Roman"/>
                    </w:rPr>
                  </m:ctrlPr>
                </m:dPr>
                <m:e>
                  <m:r>
                    <m:rPr>
                      <m:sty m:val="bi"/>
                    </m:rPr>
                    <w:rPr>
                      <w:rFonts w:ascii="Cambria Math" w:hAnsi="Cambria Math" w:cs="Times New Roman"/>
                    </w:rPr>
                    <m:t>x</m:t>
                  </m:r>
                  <m:r>
                    <m:rPr>
                      <m:sty m:val="p"/>
                    </m:rPr>
                    <w:rPr>
                      <w:rFonts w:ascii="Cambria Math" w:hAnsi="Cambria Math" w:cs="Times New Roman"/>
                    </w:rPr>
                    <m:t xml:space="preserve">, </m:t>
                  </m:r>
                  <m:r>
                    <w:rPr>
                      <w:rFonts w:ascii="Cambria Math" w:hAnsi="Cambria Math" w:cs="Times New Roman"/>
                    </w:rPr>
                    <m:t>t</m:t>
                  </m:r>
                </m:e>
              </m:d>
              <m:r>
                <w:rPr>
                  <w:rFonts w:ascii="Cambria Math" w:hAnsi="Cambria Math" w:cs="Times New Roman"/>
                </w:rPr>
                <m:t>d</m:t>
              </m:r>
              <m:r>
                <m:rPr>
                  <m:sty m:val="p"/>
                </m:rPr>
                <w:rPr>
                  <w:rFonts w:ascii="Cambria Math" w:hAnsi="Cambria Math" w:cs="Times New Roman"/>
                </w:rPr>
                <m:t>Ω</m:t>
              </m:r>
              <m:r>
                <w:rPr>
                  <w:rFonts w:ascii="Cambria Math" w:hAnsi="Cambria Math" w:cs="Times New Roman"/>
                </w:rPr>
                <m:t>dt</m:t>
              </m:r>
            </m:e>
          </m:nary>
        </m:oMath>
      </m:oMathPara>
    </w:p>
    <w:p w14:paraId="66074FFC" w14:textId="71C863B0" w:rsidR="00FD2FDD" w:rsidRPr="008F4FCB" w:rsidRDefault="00636A5C" w:rsidP="00F912CC">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V</m:t>
              </m:r>
            </m:e>
            <m:sub>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τ</m:t>
                  </m:r>
                </m:sub>
              </m:sSub>
            </m:sub>
          </m:sSub>
          <m:r>
            <m:rPr>
              <m:sty m:val="p"/>
            </m:rPr>
            <w:rPr>
              <w:rFonts w:ascii="Cambria Math" w:hAnsi="Cambria Math" w:cs="Times New Roman"/>
            </w:rPr>
            <m:t>=</m:t>
          </m:r>
          <m:nary>
            <m:naryPr>
              <m:supHide m:val="1"/>
              <m:ctrlPr>
                <w:rPr>
                  <w:rFonts w:ascii="Cambria Math" w:hAnsi="Cambria Math" w:cs="Times New Roman"/>
                </w:rPr>
              </m:ctrlPr>
            </m:naryPr>
            <m:sub>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τ</m:t>
                  </m:r>
                </m:sub>
              </m:sSub>
            </m:sub>
            <m:sup/>
            <m:e>
              <m:r>
                <w:rPr>
                  <w:rFonts w:ascii="Cambria Math" w:hAnsi="Cambria Math" w:cs="Times New Roman"/>
                </w:rPr>
                <m:t>d</m:t>
              </m:r>
              <m:r>
                <m:rPr>
                  <m:sty m:val="p"/>
                </m:rPr>
                <w:rPr>
                  <w:rFonts w:ascii="Cambria Math" w:hAnsi="Cambria Math" w:cs="Times New Roman"/>
                </w:rPr>
                <m:t>Ω</m:t>
              </m:r>
            </m:e>
          </m:nary>
          <m:r>
            <m:rPr>
              <m:sty m:val="p"/>
            </m:rPr>
            <w:rPr>
              <w:rFonts w:ascii="Cambria Math" w:hAnsi="Cambria Math" w:cs="Times New Roman"/>
            </w:rPr>
            <m:t xml:space="preserve">  </m:t>
          </m:r>
        </m:oMath>
      </m:oMathPara>
    </w:p>
    <w:p w14:paraId="6EAC306A" w14:textId="45BD2DEA" w:rsidR="00B541BA" w:rsidRPr="008F4FCB" w:rsidRDefault="00B541BA" w:rsidP="00F912CC">
      <w:pPr>
        <w:pStyle w:val="Heading2"/>
        <w:rPr>
          <w:rFonts w:ascii="Times New Roman" w:hAnsi="Times New Roman" w:cs="Times New Roman"/>
        </w:rPr>
      </w:pPr>
      <w:bookmarkStart w:id="6" w:name="_Toc9041273"/>
      <w:r w:rsidRPr="008F4FCB">
        <w:rPr>
          <w:rFonts w:ascii="Times New Roman" w:hAnsi="Times New Roman" w:cs="Times New Roman"/>
        </w:rPr>
        <w:t>Post-Simulation Analysis</w:t>
      </w:r>
      <w:bookmarkEnd w:id="6"/>
      <w:r w:rsidRPr="008F4FCB">
        <w:rPr>
          <w:rFonts w:ascii="Times New Roman" w:hAnsi="Times New Roman" w:cs="Times New Roman"/>
        </w:rPr>
        <w:t xml:space="preserve"> </w:t>
      </w:r>
    </w:p>
    <w:p w14:paraId="065755F4" w14:textId="278FAE7A" w:rsidR="00976D00" w:rsidRPr="008F4FCB" w:rsidRDefault="00C86436" w:rsidP="00066017">
      <w:pPr>
        <w:ind w:firstLine="576"/>
        <w:rPr>
          <w:rFonts w:ascii="Times New Roman" w:hAnsi="Times New Roman" w:cs="Times New Roman"/>
        </w:rPr>
      </w:pPr>
      <w:r w:rsidRPr="008F4FCB">
        <w:rPr>
          <w:rFonts w:ascii="Times New Roman" w:hAnsi="Times New Roman" w:cs="Times New Roman"/>
        </w:rPr>
        <w:t xml:space="preserve">In order to quantify local aneurysm hemodynamics we </w:t>
      </w:r>
      <w:r w:rsidR="00B4497E" w:rsidRPr="008F4FCB">
        <w:rPr>
          <w:rFonts w:ascii="Times New Roman" w:hAnsi="Times New Roman" w:cs="Times New Roman"/>
        </w:rPr>
        <w:t>isolate</w:t>
      </w:r>
      <w:r w:rsidRPr="008F4FCB">
        <w:rPr>
          <w:rFonts w:ascii="Times New Roman" w:hAnsi="Times New Roman" w:cs="Times New Roman"/>
        </w:rPr>
        <w:t xml:space="preserve"> the aneurysm from the larger coronary tree</w:t>
      </w:r>
      <w:r w:rsidR="00C35941" w:rsidRPr="008F4FCB">
        <w:rPr>
          <w:rFonts w:ascii="Times New Roman" w:hAnsi="Times New Roman" w:cs="Times New Roman"/>
        </w:rPr>
        <w:t xml:space="preserve">. </w:t>
      </w:r>
      <w:r w:rsidR="00F73E9E" w:rsidRPr="008F4FCB">
        <w:rPr>
          <w:rFonts w:ascii="Times New Roman" w:hAnsi="Times New Roman" w:cs="Times New Roman"/>
        </w:rPr>
        <w:t xml:space="preserve">Aggregate measures of certain hemodynamic quantities, </w:t>
      </w:r>
      <w:r w:rsidR="00C35941" w:rsidRPr="008F4FCB">
        <w:rPr>
          <w:rFonts w:ascii="Times New Roman" w:hAnsi="Times New Roman" w:cs="Times New Roman"/>
        </w:rPr>
        <w:t xml:space="preserve">such as </w:t>
      </w:r>
      <w:r w:rsidR="00F73E9E" w:rsidRPr="008F4FCB">
        <w:rPr>
          <w:rFonts w:ascii="Times New Roman" w:hAnsi="Times New Roman" w:cs="Times New Roman"/>
        </w:rPr>
        <w:t>WSS, can then be computed either over the aneurysm surface, or over the aneurysm volume</w:t>
      </w:r>
      <w:r w:rsidR="00182E13" w:rsidRPr="008F4FCB">
        <w:rPr>
          <w:rFonts w:ascii="Times New Roman" w:hAnsi="Times New Roman" w:cs="Times New Roman"/>
        </w:rPr>
        <w:t xml:space="preserve">. Quantities of interest can also be computed using spatial average over the domain and temporal average over the cardiac cycle. The </w:t>
      </w:r>
      <w:r w:rsidR="00194049" w:rsidRPr="008F4FCB">
        <w:rPr>
          <w:rFonts w:ascii="Times New Roman" w:hAnsi="Times New Roman" w:cs="Times New Roman"/>
        </w:rPr>
        <w:t xml:space="preserve">post-simulation analysis pipeline — including </w:t>
      </w:r>
      <w:r w:rsidR="00225035" w:rsidRPr="008F4FCB">
        <w:rPr>
          <w:rFonts w:ascii="Times New Roman" w:hAnsi="Times New Roman" w:cs="Times New Roman"/>
        </w:rPr>
        <w:t xml:space="preserve">thresholding operations, </w:t>
      </w:r>
      <w:r w:rsidR="00194049" w:rsidRPr="008F4FCB">
        <w:rPr>
          <w:rFonts w:ascii="Times New Roman" w:hAnsi="Times New Roman" w:cs="Times New Roman"/>
        </w:rPr>
        <w:t>variable integration</w:t>
      </w:r>
      <w:r w:rsidR="00225035" w:rsidRPr="008F4FCB">
        <w:rPr>
          <w:rFonts w:ascii="Times New Roman" w:hAnsi="Times New Roman" w:cs="Times New Roman"/>
        </w:rPr>
        <w:t>, and</w:t>
      </w:r>
      <w:r w:rsidR="005A0217" w:rsidRPr="008F4FCB">
        <w:rPr>
          <w:rFonts w:ascii="Times New Roman" w:hAnsi="Times New Roman" w:cs="Times New Roman"/>
        </w:rPr>
        <w:t xml:space="preserve"> simulation data</w:t>
      </w:r>
      <w:r w:rsidR="00225035" w:rsidRPr="008F4FCB">
        <w:rPr>
          <w:rFonts w:ascii="Times New Roman" w:hAnsi="Times New Roman" w:cs="Times New Roman"/>
        </w:rPr>
        <w:t xml:space="preserve"> visualization — </w:t>
      </w:r>
      <w:r w:rsidR="00194049" w:rsidRPr="008F4FCB">
        <w:rPr>
          <w:rFonts w:ascii="Times New Roman" w:hAnsi="Times New Roman" w:cs="Times New Roman"/>
        </w:rPr>
        <w:t xml:space="preserve">was developed using custom </w:t>
      </w:r>
      <w:r w:rsidR="00194049" w:rsidRPr="008F4FCB">
        <w:rPr>
          <w:rFonts w:ascii="Times New Roman" w:hAnsi="Times New Roman" w:cs="Times New Roman"/>
        </w:rPr>
        <w:lastRenderedPageBreak/>
        <w:t>scripts interfacing with Paraview (</w:t>
      </w:r>
      <w:hyperlink r:id="rId10" w:history="1">
        <w:r w:rsidR="00194049" w:rsidRPr="008F4FCB">
          <w:rPr>
            <w:rStyle w:val="Hyperlink"/>
            <w:rFonts w:ascii="Times New Roman" w:hAnsi="Times New Roman" w:cs="Times New Roman"/>
          </w:rPr>
          <w:t>https://www.paraview.org/</w:t>
        </w:r>
      </w:hyperlink>
      <w:r w:rsidR="00194049" w:rsidRPr="008F4FCB">
        <w:rPr>
          <w:rFonts w:ascii="Times New Roman" w:hAnsi="Times New Roman" w:cs="Times New Roman"/>
        </w:rPr>
        <w:t>), an open-source data-analysis and visualization application.</w:t>
      </w:r>
    </w:p>
    <w:p w14:paraId="5F892484" w14:textId="2F94A358" w:rsidR="002C5559" w:rsidRPr="008F4FCB" w:rsidRDefault="002C5559" w:rsidP="00F912CC">
      <w:pPr>
        <w:pStyle w:val="Heading1"/>
        <w:rPr>
          <w:rFonts w:ascii="Times New Roman" w:hAnsi="Times New Roman" w:cs="Times New Roman"/>
        </w:rPr>
      </w:pPr>
      <w:bookmarkStart w:id="7" w:name="_Toc9041274"/>
      <w:r w:rsidRPr="008F4FCB">
        <w:rPr>
          <w:rFonts w:ascii="Times New Roman" w:hAnsi="Times New Roman" w:cs="Times New Roman"/>
        </w:rPr>
        <w:t>Results</w:t>
      </w:r>
      <w:bookmarkEnd w:id="7"/>
    </w:p>
    <w:p w14:paraId="791BDD72" w14:textId="77777777" w:rsidR="001609DC" w:rsidRPr="008F4FCB" w:rsidRDefault="001609DC" w:rsidP="001609DC">
      <w:pPr>
        <w:ind w:firstLine="432"/>
        <w:rPr>
          <w:rFonts w:ascii="Times New Roman" w:hAnsi="Times New Roman" w:cs="Times New Roman"/>
          <w:szCs w:val="20"/>
        </w:rPr>
      </w:pPr>
      <w:r w:rsidRPr="008F4FCB">
        <w:rPr>
          <w:rFonts w:ascii="Times New Roman" w:hAnsi="Times New Roman" w:cs="Times New Roman"/>
          <w:szCs w:val="20"/>
        </w:rPr>
        <w:t xml:space="preserve">Idealized aneurysms of 3 representative shape index values (ASI = 2, 4, 6) were generated for 5 diameters (z-score = 6, 8, 10, 12, 14) at three positions along the right coronary artery (RCA) and one position in the left anterior descending (LAD) for a total of 40 cases. Hemodynamic simulation results were isolated over aneurysmal regions to identify the effects of shape, diameter, and position on local hemodynamic conditions. </w:t>
      </w:r>
    </w:p>
    <w:p w14:paraId="55DB8FFA" w14:textId="5480EFFA" w:rsidR="001609DC" w:rsidRPr="008F4FCB" w:rsidRDefault="00F912CC" w:rsidP="00C05989">
      <w:pPr>
        <w:pStyle w:val="Heading2"/>
        <w:rPr>
          <w:rFonts w:ascii="Times New Roman" w:hAnsi="Times New Roman" w:cs="Times New Roman"/>
        </w:rPr>
      </w:pPr>
      <w:r w:rsidRPr="008F4FCB">
        <w:rPr>
          <w:rFonts w:ascii="Times New Roman" w:hAnsi="Times New Roman" w:cs="Times New Roman"/>
        </w:rPr>
        <w:t xml:space="preserve"> </w:t>
      </w:r>
      <w:bookmarkStart w:id="8" w:name="_Toc9041275"/>
      <w:r w:rsidR="001609DC" w:rsidRPr="008F4FCB">
        <w:rPr>
          <w:rFonts w:ascii="Times New Roman" w:hAnsi="Times New Roman" w:cs="Times New Roman"/>
        </w:rPr>
        <w:t xml:space="preserve">Hemodynamic Variations with Shape and </w:t>
      </w:r>
      <w:r w:rsidR="00287D01" w:rsidRPr="008F4FCB">
        <w:rPr>
          <w:rFonts w:ascii="Times New Roman" w:hAnsi="Times New Roman" w:cs="Times New Roman"/>
        </w:rPr>
        <w:t>Diameter</w:t>
      </w:r>
      <w:bookmarkEnd w:id="8"/>
      <w:r w:rsidR="001609DC" w:rsidRPr="008F4FCB">
        <w:rPr>
          <w:rFonts w:ascii="Times New Roman" w:hAnsi="Times New Roman" w:cs="Times New Roman"/>
        </w:rPr>
        <w:t xml:space="preserve">  </w:t>
      </w:r>
    </w:p>
    <w:p w14:paraId="19A50B29" w14:textId="489971E8" w:rsidR="00C05989" w:rsidRPr="008F4FCB" w:rsidRDefault="001609DC" w:rsidP="00C05989">
      <w:pPr>
        <w:ind w:firstLine="720"/>
        <w:rPr>
          <w:rFonts w:ascii="Times New Roman" w:hAnsi="Times New Roman" w:cs="Times New Roman"/>
          <w:szCs w:val="20"/>
        </w:rPr>
      </w:pPr>
      <w:r w:rsidRPr="008F4FCB">
        <w:rPr>
          <w:rFonts w:ascii="Times New Roman" w:hAnsi="Times New Roman" w:cs="Times New Roman"/>
          <w:szCs w:val="20"/>
        </w:rPr>
        <w:t>Hemodynamic parameter distributions at the vessel wall have been hypothesized to be an effective way to assess aneurysm hemodynamics. Broadly, we expect similarly shaped aneurysms to give rise to similar hemodynamic behaviors; further, we expect that increases in Z-score correspond to decreases in fluid velocity and the potential for turbulence or recirculation. Indeed, these expectations are reflected qualitatively in distributions of TAWSS over the vessel surface (</w:t>
      </w:r>
      <w:r w:rsidRPr="008F4FCB">
        <w:rPr>
          <w:rFonts w:ascii="Times New Roman" w:hAnsi="Times New Roman" w:cs="Times New Roman"/>
          <w:b/>
          <w:szCs w:val="20"/>
        </w:rPr>
        <w:t>Figure</w:t>
      </w:r>
      <w:r w:rsidR="00E34AEC" w:rsidRPr="008F4FCB">
        <w:rPr>
          <w:rFonts w:ascii="Times New Roman" w:hAnsi="Times New Roman" w:cs="Times New Roman"/>
          <w:b/>
          <w:szCs w:val="20"/>
        </w:rPr>
        <w:t xml:space="preserve"> </w:t>
      </w:r>
      <w:r w:rsidR="005736A7">
        <w:rPr>
          <w:rFonts w:ascii="Times New Roman" w:hAnsi="Times New Roman" w:cs="Times New Roman"/>
          <w:b/>
          <w:szCs w:val="20"/>
        </w:rPr>
        <w:t>1</w:t>
      </w:r>
      <w:r w:rsidRPr="008F4FCB">
        <w:rPr>
          <w:rFonts w:ascii="Times New Roman" w:hAnsi="Times New Roman" w:cs="Times New Roman"/>
          <w:szCs w:val="20"/>
        </w:rPr>
        <w:t xml:space="preserve">). We observe that surface hemodynamic patterns vary consistently with respect to increasing Z-score, with overall decrease in TAWSS as the diameter increases. Additionally, for each value of ASI, aneurysms appear to bear similar spatial distributions of TAWSS. </w:t>
      </w:r>
    </w:p>
    <w:p w14:paraId="648105B7" w14:textId="25F7A795" w:rsidR="001609DC" w:rsidRPr="008F4FCB" w:rsidRDefault="001609DC" w:rsidP="00C05989">
      <w:pPr>
        <w:ind w:firstLine="720"/>
        <w:rPr>
          <w:rFonts w:ascii="Times New Roman" w:hAnsi="Times New Roman" w:cs="Times New Roman"/>
          <w:szCs w:val="20"/>
        </w:rPr>
      </w:pPr>
      <w:r w:rsidRPr="008F4FCB">
        <w:rPr>
          <w:rFonts w:ascii="Times New Roman" w:hAnsi="Times New Roman" w:cs="Times New Roman"/>
          <w:szCs w:val="20"/>
        </w:rPr>
        <w:t xml:space="preserve">To understand hemodynamic variations with geometric parameters, distributions of hemodynamic parameters are quantified in an aggregate manner, revealing that multiple combinations of aneurysm shape and </w:t>
      </w:r>
      <w:r w:rsidR="00287D01" w:rsidRPr="008F4FCB">
        <w:rPr>
          <w:rFonts w:ascii="Times New Roman" w:hAnsi="Times New Roman" w:cs="Times New Roman"/>
          <w:szCs w:val="20"/>
        </w:rPr>
        <w:t>diameter</w:t>
      </w:r>
      <w:r w:rsidRPr="008F4FCB">
        <w:rPr>
          <w:rFonts w:ascii="Times New Roman" w:hAnsi="Times New Roman" w:cs="Times New Roman"/>
          <w:szCs w:val="20"/>
        </w:rPr>
        <w:t xml:space="preserve"> can produce similar hemodynamics. First, the average TAWSS over each aneurysm surface is computed and plotted with respect to ASI, stratified by aneurysm Z-score (</w:t>
      </w:r>
      <w:r w:rsidRPr="008F4FCB">
        <w:rPr>
          <w:rFonts w:ascii="Times New Roman" w:hAnsi="Times New Roman" w:cs="Times New Roman"/>
          <w:b/>
          <w:szCs w:val="20"/>
        </w:rPr>
        <w:t xml:space="preserve">Figure </w:t>
      </w:r>
      <w:r w:rsidR="005736A7">
        <w:rPr>
          <w:rFonts w:ascii="Times New Roman" w:hAnsi="Times New Roman" w:cs="Times New Roman"/>
          <w:b/>
          <w:szCs w:val="20"/>
        </w:rPr>
        <w:t>2</w:t>
      </w:r>
      <w:r w:rsidRPr="008F4FCB">
        <w:rPr>
          <w:rFonts w:ascii="Times New Roman" w:hAnsi="Times New Roman" w:cs="Times New Roman"/>
          <w:szCs w:val="20"/>
        </w:rPr>
        <w:t xml:space="preserve">). As shape index increases (i.e. more elongated aneurysms), and as Z-score increases, average TAWSS declines. While in the LAD, the lowest values appear in the longest aneurysms of largest diameter, with relatively steep negative trend overall, average values in the RCA remain relatively similar; the lowest values are observed in aneurysms with ASI = 4. </w:t>
      </w:r>
    </w:p>
    <w:p w14:paraId="44C5299A" w14:textId="277A2E7B" w:rsidR="001609DC" w:rsidRPr="008F4FCB" w:rsidRDefault="001609DC" w:rsidP="00C05989">
      <w:pPr>
        <w:ind w:firstLine="720"/>
        <w:rPr>
          <w:rFonts w:ascii="Times New Roman" w:hAnsi="Times New Roman" w:cs="Times New Roman"/>
          <w:szCs w:val="20"/>
        </w:rPr>
      </w:pPr>
      <w:r w:rsidRPr="008F4FCB">
        <w:rPr>
          <w:rFonts w:ascii="Times New Roman" w:hAnsi="Times New Roman" w:cs="Times New Roman"/>
          <w:szCs w:val="20"/>
        </w:rPr>
        <w:t xml:space="preserve">The fractional aneurysm surface area exposed to TAWSS values less than a critical threshold </w:t>
      </w:r>
      <m:oMath>
        <m:sSub>
          <m:sSubPr>
            <m:ctrlPr>
              <w:rPr>
                <w:rFonts w:ascii="Cambria Math" w:hAnsi="Cambria Math" w:cs="Times New Roman"/>
                <w:i/>
                <w:szCs w:val="20"/>
              </w:rPr>
            </m:ctrlPr>
          </m:sSubPr>
          <m:e>
            <m:r>
              <w:rPr>
                <w:rFonts w:ascii="Cambria Math" w:hAnsi="Cambria Math" w:cs="Times New Roman"/>
                <w:szCs w:val="20"/>
              </w:rPr>
              <m:t>S</m:t>
            </m:r>
          </m:e>
          <m:sub>
            <m:r>
              <w:rPr>
                <w:rFonts w:ascii="Cambria Math" w:hAnsi="Cambria Math" w:cs="Times New Roman"/>
                <w:szCs w:val="20"/>
              </w:rPr>
              <m:t>min</m:t>
            </m:r>
          </m:sub>
        </m:sSub>
      </m:oMath>
      <w:r w:rsidRPr="008F4FCB">
        <w:rPr>
          <w:rFonts w:ascii="Times New Roman" w:hAnsi="Times New Roman" w:cs="Times New Roman"/>
          <w:szCs w:val="20"/>
        </w:rPr>
        <w:t>d</w:t>
      </w:r>
      <w:r w:rsidR="00B42B5E">
        <w:rPr>
          <w:rFonts w:ascii="Times New Roman" w:hAnsi="Times New Roman" w:cs="Times New Roman"/>
          <w:szCs w:val="20"/>
        </w:rPr>
        <w:t>serves as</w:t>
      </w:r>
      <w:r w:rsidRPr="008F4FCB">
        <w:rPr>
          <w:rFonts w:ascii="Times New Roman" w:hAnsi="Times New Roman" w:cs="Times New Roman"/>
          <w:szCs w:val="20"/>
        </w:rPr>
        <w:t xml:space="preserve"> another aggregate measure that has been proposed for evaluating CAA hemodynamics and stratifying patient risk </w:t>
      </w:r>
      <w:r w:rsidR="005A1C12" w:rsidRPr="008F4FCB">
        <w:rPr>
          <w:rFonts w:ascii="Times New Roman" w:hAnsi="Times New Roman" w:cs="Times New Roman"/>
          <w:szCs w:val="20"/>
        </w:rPr>
        <w:t>[10-13]</w:t>
      </w:r>
      <w:r w:rsidRPr="008F4FCB">
        <w:rPr>
          <w:rFonts w:ascii="Times New Roman" w:hAnsi="Times New Roman" w:cs="Times New Roman"/>
          <w:szCs w:val="20"/>
        </w:rPr>
        <w:t xml:space="preserve">. A plot of fractional area exposed to low TAWSS as a function of ASI, again stratified by aneurysm Z-score is </w:t>
      </w:r>
      <w:r w:rsidR="005736A7">
        <w:rPr>
          <w:rFonts w:ascii="Times New Roman" w:hAnsi="Times New Roman" w:cs="Times New Roman"/>
          <w:szCs w:val="20"/>
        </w:rPr>
        <w:t xml:space="preserve">also </w:t>
      </w:r>
      <w:r w:rsidRPr="008F4FCB">
        <w:rPr>
          <w:rFonts w:ascii="Times New Roman" w:hAnsi="Times New Roman" w:cs="Times New Roman"/>
          <w:szCs w:val="20"/>
        </w:rPr>
        <w:t xml:space="preserve">given in </w:t>
      </w:r>
      <w:r w:rsidRPr="008F4FCB">
        <w:rPr>
          <w:rFonts w:ascii="Times New Roman" w:hAnsi="Times New Roman" w:cs="Times New Roman"/>
          <w:b/>
          <w:szCs w:val="20"/>
        </w:rPr>
        <w:t xml:space="preserve">Figure </w:t>
      </w:r>
      <w:r w:rsidR="005736A7">
        <w:rPr>
          <w:rFonts w:ascii="Times New Roman" w:hAnsi="Times New Roman" w:cs="Times New Roman"/>
          <w:b/>
          <w:szCs w:val="20"/>
        </w:rPr>
        <w:t>2</w:t>
      </w:r>
      <w:r w:rsidRPr="008F4FCB">
        <w:rPr>
          <w:rFonts w:ascii="Times New Roman" w:hAnsi="Times New Roman" w:cs="Times New Roman"/>
          <w:szCs w:val="20"/>
        </w:rPr>
        <w:t>. We observe that for aneurysms in both the RCA and LAD, the fractional area under 1 dyne/cm</w:t>
      </w:r>
      <w:r w:rsidRPr="008F4FCB">
        <w:rPr>
          <w:rFonts w:ascii="Times New Roman" w:hAnsi="Times New Roman" w:cs="Times New Roman"/>
          <w:szCs w:val="20"/>
          <w:vertAlign w:val="superscript"/>
        </w:rPr>
        <w:t>2</w:t>
      </w:r>
      <w:r w:rsidRPr="008F4FCB">
        <w:rPr>
          <w:rFonts w:ascii="Times New Roman" w:hAnsi="Times New Roman" w:cs="Times New Roman"/>
          <w:szCs w:val="20"/>
        </w:rPr>
        <w:t xml:space="preserve"> increases as either of Z-score or ASI increase. Notably, the longest aneurysms of moderate Z-score (ASI = 6, Z-score = 8) produce similar values to shorter aneurysms of largest Z-score (ASI = 2, Z=score = 14). As with average TAWSS, multiple combinations of aneurysm shape and diameter can produce similar hemodynamics. </w:t>
      </w:r>
    </w:p>
    <w:p w14:paraId="174087AC" w14:textId="7E1D8288" w:rsidR="00782EAE" w:rsidRPr="008F4FCB" w:rsidRDefault="001609DC" w:rsidP="00782EAE">
      <w:pPr>
        <w:ind w:firstLine="720"/>
        <w:rPr>
          <w:rFonts w:ascii="Times New Roman" w:hAnsi="Times New Roman" w:cs="Times New Roman"/>
          <w:szCs w:val="20"/>
        </w:rPr>
      </w:pPr>
      <w:r w:rsidRPr="008F4FCB">
        <w:rPr>
          <w:rFonts w:ascii="Times New Roman" w:hAnsi="Times New Roman" w:cs="Times New Roman"/>
          <w:szCs w:val="20"/>
        </w:rPr>
        <w:t xml:space="preserve">Residence Time (RT1), the time </w:t>
      </w:r>
      <w:r w:rsidR="00DA65D0" w:rsidRPr="008F4FCB">
        <w:rPr>
          <w:rFonts w:ascii="Times New Roman" w:hAnsi="Times New Roman" w:cs="Times New Roman"/>
          <w:szCs w:val="20"/>
        </w:rPr>
        <w:t>a parcel of fluid</w:t>
      </w:r>
      <w:r w:rsidRPr="008F4FCB">
        <w:rPr>
          <w:rFonts w:ascii="Times New Roman" w:hAnsi="Times New Roman" w:cs="Times New Roman"/>
          <w:szCs w:val="20"/>
        </w:rPr>
        <w:t xml:space="preserve"> spend</w:t>
      </w:r>
      <w:r w:rsidR="00DA65D0" w:rsidRPr="008F4FCB">
        <w:rPr>
          <w:rFonts w:ascii="Times New Roman" w:hAnsi="Times New Roman" w:cs="Times New Roman"/>
          <w:szCs w:val="20"/>
        </w:rPr>
        <w:t>s</w:t>
      </w:r>
      <w:r w:rsidRPr="008F4FCB">
        <w:rPr>
          <w:rFonts w:ascii="Times New Roman" w:hAnsi="Times New Roman" w:cs="Times New Roman"/>
          <w:szCs w:val="20"/>
        </w:rPr>
        <w:t xml:space="preserve"> within an aneurysm, can also be used to understand CAA hemodynamics. We observe that RT1 varies consistently with respect to aneurysm shape and diameter (</w:t>
      </w:r>
      <w:r w:rsidRPr="008F4FCB">
        <w:rPr>
          <w:rFonts w:ascii="Times New Roman" w:hAnsi="Times New Roman" w:cs="Times New Roman"/>
          <w:b/>
          <w:szCs w:val="20"/>
        </w:rPr>
        <w:t xml:space="preserve">Figure </w:t>
      </w:r>
      <w:r w:rsidR="00A33C64">
        <w:rPr>
          <w:rFonts w:ascii="Times New Roman" w:hAnsi="Times New Roman" w:cs="Times New Roman"/>
          <w:b/>
          <w:szCs w:val="20"/>
        </w:rPr>
        <w:t>3</w:t>
      </w:r>
      <w:r w:rsidRPr="008F4FCB">
        <w:rPr>
          <w:rFonts w:ascii="Times New Roman" w:hAnsi="Times New Roman" w:cs="Times New Roman"/>
          <w:szCs w:val="20"/>
        </w:rPr>
        <w:t xml:space="preserve">). Increased RT1 relative to the baseline, computed in the original vessel without artificial aneurysms, indicates that all aneurysms regardless of </w:t>
      </w:r>
      <w:r w:rsidR="00287D01" w:rsidRPr="008F4FCB">
        <w:rPr>
          <w:rFonts w:ascii="Times New Roman" w:hAnsi="Times New Roman" w:cs="Times New Roman"/>
          <w:szCs w:val="20"/>
        </w:rPr>
        <w:t>shape and diameter</w:t>
      </w:r>
      <w:r w:rsidRPr="008F4FCB">
        <w:rPr>
          <w:rFonts w:ascii="Times New Roman" w:hAnsi="Times New Roman" w:cs="Times New Roman"/>
          <w:szCs w:val="20"/>
        </w:rPr>
        <w:t xml:space="preserve"> exhibit fluid accumulation, likely due to recirculation and stagnation. While the small aneurysm diameter (Z-score = 6) produces little variation in RT1 as the aneurysm lengthens, higher values of Z-score tend to also magnify the effects of increasing aneurysm length. As </w:t>
      </w:r>
      <w:r w:rsidRPr="008F4FCB">
        <w:rPr>
          <w:rFonts w:ascii="Times New Roman" w:hAnsi="Times New Roman" w:cs="Times New Roman"/>
          <w:szCs w:val="20"/>
        </w:rPr>
        <w:lastRenderedPageBreak/>
        <w:t xml:space="preserve">with average TAWSS and fractional TAWSS-exposed area, the relationship between RT1 and aneurysm geometry indicates that multiple combinations of aneurysm shape and </w:t>
      </w:r>
      <w:r w:rsidR="00287D01" w:rsidRPr="008F4FCB">
        <w:rPr>
          <w:rFonts w:ascii="Times New Roman" w:hAnsi="Times New Roman" w:cs="Times New Roman"/>
          <w:szCs w:val="20"/>
        </w:rPr>
        <w:t>diameter</w:t>
      </w:r>
      <w:r w:rsidRPr="008F4FCB">
        <w:rPr>
          <w:rFonts w:ascii="Times New Roman" w:hAnsi="Times New Roman" w:cs="Times New Roman"/>
          <w:szCs w:val="20"/>
        </w:rPr>
        <w:t xml:space="preserve"> can illicit similar hemodynamic behavior.  </w:t>
      </w:r>
    </w:p>
    <w:p w14:paraId="262B9CAE" w14:textId="1381A343" w:rsidR="001609DC" w:rsidRPr="008F4FCB" w:rsidRDefault="001609DC" w:rsidP="00C05989">
      <w:pPr>
        <w:pStyle w:val="Heading2"/>
        <w:rPr>
          <w:rFonts w:ascii="Times New Roman" w:hAnsi="Times New Roman" w:cs="Times New Roman"/>
        </w:rPr>
      </w:pPr>
      <w:bookmarkStart w:id="9" w:name="_Toc9041276"/>
      <w:r w:rsidRPr="008F4FCB">
        <w:rPr>
          <w:rFonts w:ascii="Times New Roman" w:hAnsi="Times New Roman" w:cs="Times New Roman"/>
        </w:rPr>
        <w:t>Aneurysm Position and Hemodynamics</w:t>
      </w:r>
      <w:bookmarkEnd w:id="9"/>
    </w:p>
    <w:p w14:paraId="72268916" w14:textId="0520147C" w:rsidR="001609DC" w:rsidRPr="008F4FCB" w:rsidRDefault="001609DC" w:rsidP="00C05989">
      <w:pPr>
        <w:ind w:firstLine="576"/>
        <w:rPr>
          <w:rFonts w:ascii="Times New Roman" w:hAnsi="Times New Roman" w:cs="Times New Roman"/>
          <w:szCs w:val="20"/>
        </w:rPr>
      </w:pPr>
      <w:r w:rsidRPr="008F4FCB">
        <w:rPr>
          <w:rFonts w:ascii="Times New Roman" w:hAnsi="Times New Roman" w:cs="Times New Roman"/>
          <w:szCs w:val="20"/>
        </w:rPr>
        <w:t xml:space="preserve">Aneurysms generated in proximal, medial, and distal positions along the RCA enable comparison of hemodynamics as a function of position. Computing time-dependent flow rate into each aneurysm indicates that for each position, flow into the aneurysm is independent of </w:t>
      </w:r>
      <w:r w:rsidR="00287D01" w:rsidRPr="008F4FCB">
        <w:rPr>
          <w:rFonts w:ascii="Times New Roman" w:hAnsi="Times New Roman" w:cs="Times New Roman"/>
          <w:szCs w:val="20"/>
        </w:rPr>
        <w:t>diameter</w:t>
      </w:r>
      <w:r w:rsidRPr="008F4FCB">
        <w:rPr>
          <w:rFonts w:ascii="Times New Roman" w:hAnsi="Times New Roman" w:cs="Times New Roman"/>
          <w:szCs w:val="20"/>
        </w:rPr>
        <w:t>, but decreases with position along the centerline due to the presence of additional branches diverting blood flow</w:t>
      </w:r>
      <w:r w:rsidR="00A33C64">
        <w:rPr>
          <w:rFonts w:ascii="Times New Roman" w:hAnsi="Times New Roman" w:cs="Times New Roman"/>
          <w:szCs w:val="20"/>
        </w:rPr>
        <w:t xml:space="preserve"> </w:t>
      </w:r>
      <w:r w:rsidR="00A33C64" w:rsidRPr="008F4FCB">
        <w:rPr>
          <w:rFonts w:ascii="Times New Roman" w:hAnsi="Times New Roman" w:cs="Times New Roman"/>
          <w:szCs w:val="20"/>
        </w:rPr>
        <w:t>(</w:t>
      </w:r>
      <w:r w:rsidR="00A33C64" w:rsidRPr="008F4FCB">
        <w:rPr>
          <w:rFonts w:ascii="Times New Roman" w:hAnsi="Times New Roman" w:cs="Times New Roman"/>
          <w:b/>
          <w:szCs w:val="20"/>
        </w:rPr>
        <w:t xml:space="preserve">Figure </w:t>
      </w:r>
      <w:r w:rsidR="00A33C64">
        <w:rPr>
          <w:rFonts w:ascii="Times New Roman" w:hAnsi="Times New Roman" w:cs="Times New Roman"/>
          <w:b/>
          <w:szCs w:val="20"/>
        </w:rPr>
        <w:t>6</w:t>
      </w:r>
      <w:r w:rsidR="00A33C64" w:rsidRPr="008F4FCB">
        <w:rPr>
          <w:rFonts w:ascii="Times New Roman" w:hAnsi="Times New Roman" w:cs="Times New Roman"/>
          <w:szCs w:val="20"/>
        </w:rPr>
        <w:t>)</w:t>
      </w:r>
      <w:r w:rsidRPr="008F4FCB">
        <w:rPr>
          <w:rFonts w:ascii="Times New Roman" w:hAnsi="Times New Roman" w:cs="Times New Roman"/>
          <w:szCs w:val="20"/>
        </w:rPr>
        <w:t xml:space="preserve">. Despite variation in flow rate, </w:t>
      </w:r>
      <w:r w:rsidRPr="008F4FCB">
        <w:rPr>
          <w:rFonts w:ascii="Times New Roman" w:hAnsi="Times New Roman" w:cs="Times New Roman"/>
          <w:b/>
          <w:szCs w:val="20"/>
        </w:rPr>
        <w:t xml:space="preserve">Figure </w:t>
      </w:r>
      <w:r w:rsidR="00A33C64">
        <w:rPr>
          <w:rFonts w:ascii="Times New Roman" w:hAnsi="Times New Roman" w:cs="Times New Roman"/>
          <w:b/>
          <w:szCs w:val="20"/>
        </w:rPr>
        <w:t>4</w:t>
      </w:r>
      <w:r w:rsidRPr="008F4FCB">
        <w:rPr>
          <w:rFonts w:ascii="Times New Roman" w:hAnsi="Times New Roman" w:cs="Times New Roman"/>
          <w:szCs w:val="20"/>
        </w:rPr>
        <w:t xml:space="preserve"> depicts similar levels of TAWSS in aneurysms of the same shape (ASI = 2). Proximal RCA aneurysms exhibit comparatively little variation in average TAWSS as Z-score increases, relative to medial and distal locations. Average TAWSS increases in medial aneurysms relative to proximal and distal positions, though fractional surface area exposed to low TAWSS exhibits little variation with respect to aneurysm geometry. </w:t>
      </w:r>
    </w:p>
    <w:p w14:paraId="0E12BCA7" w14:textId="3D786C29" w:rsidR="00A95EC1" w:rsidRPr="008F4FCB" w:rsidRDefault="001609DC" w:rsidP="00BA75A3">
      <w:pPr>
        <w:ind w:firstLine="576"/>
        <w:rPr>
          <w:rFonts w:ascii="Times New Roman" w:hAnsi="Times New Roman" w:cs="Times New Roman"/>
          <w:szCs w:val="20"/>
        </w:rPr>
      </w:pPr>
      <w:r w:rsidRPr="008F4FCB">
        <w:rPr>
          <w:rFonts w:ascii="Times New Roman" w:hAnsi="Times New Roman" w:cs="Times New Roman"/>
          <w:szCs w:val="20"/>
        </w:rPr>
        <w:t>While average TAWSS and fractional TAWSS-exposed area exhibited inconsistent variation with respect to aneurysm position, RT1 increases consistently with respect to position (</w:t>
      </w:r>
      <w:r w:rsidRPr="008F4FCB">
        <w:rPr>
          <w:rFonts w:ascii="Times New Roman" w:hAnsi="Times New Roman" w:cs="Times New Roman"/>
          <w:b/>
          <w:szCs w:val="20"/>
        </w:rPr>
        <w:t xml:space="preserve">Figure </w:t>
      </w:r>
      <w:r w:rsidR="00A33C64">
        <w:rPr>
          <w:rFonts w:ascii="Times New Roman" w:hAnsi="Times New Roman" w:cs="Times New Roman"/>
          <w:b/>
          <w:szCs w:val="20"/>
        </w:rPr>
        <w:t>3</w:t>
      </w:r>
      <w:r w:rsidRPr="008F4FCB">
        <w:rPr>
          <w:rFonts w:ascii="Times New Roman" w:hAnsi="Times New Roman" w:cs="Times New Roman"/>
          <w:szCs w:val="20"/>
        </w:rPr>
        <w:t xml:space="preserve">). In particular, the largest, most distal aneurysm (Z-score = 14) has significantly increased RT1 relative to all other aneurysms of the same shape. </w:t>
      </w:r>
      <w:r w:rsidRPr="008F4FCB">
        <w:rPr>
          <w:rFonts w:ascii="Times New Roman" w:hAnsi="Times New Roman" w:cs="Times New Roman"/>
          <w:b/>
          <w:szCs w:val="20"/>
        </w:rPr>
        <w:t>Fig</w:t>
      </w:r>
      <w:r w:rsidR="00570585" w:rsidRPr="008F4FCB">
        <w:rPr>
          <w:rFonts w:ascii="Times New Roman" w:hAnsi="Times New Roman" w:cs="Times New Roman"/>
          <w:b/>
          <w:szCs w:val="20"/>
        </w:rPr>
        <w:t>ure</w:t>
      </w:r>
      <w:r w:rsidRPr="008F4FCB">
        <w:rPr>
          <w:rFonts w:ascii="Times New Roman" w:hAnsi="Times New Roman" w:cs="Times New Roman"/>
          <w:b/>
          <w:szCs w:val="20"/>
        </w:rPr>
        <w:t xml:space="preserve"> </w:t>
      </w:r>
      <w:r w:rsidR="00A33C64">
        <w:rPr>
          <w:rFonts w:ascii="Times New Roman" w:hAnsi="Times New Roman" w:cs="Times New Roman"/>
          <w:b/>
          <w:szCs w:val="20"/>
        </w:rPr>
        <w:t>6</w:t>
      </w:r>
      <w:r w:rsidRPr="008F4FCB">
        <w:rPr>
          <w:rFonts w:ascii="Times New Roman" w:hAnsi="Times New Roman" w:cs="Times New Roman"/>
          <w:szCs w:val="20"/>
        </w:rPr>
        <w:t xml:space="preserve"> indicates that flow rates are identical for aneurysms in the same position regardless of diameter; especially given low variation in baseline RT1 with position, inlet flow rate differences fail to explain increased RT1 distally, as well as changes in RT1 with increased aneurysm </w:t>
      </w:r>
      <w:r w:rsidR="00287D01" w:rsidRPr="008F4FCB">
        <w:rPr>
          <w:rFonts w:ascii="Times New Roman" w:hAnsi="Times New Roman" w:cs="Times New Roman"/>
          <w:szCs w:val="20"/>
        </w:rPr>
        <w:t>diameter</w:t>
      </w:r>
      <w:r w:rsidRPr="008F4FCB">
        <w:rPr>
          <w:rFonts w:ascii="Times New Roman" w:hAnsi="Times New Roman" w:cs="Times New Roman"/>
          <w:szCs w:val="20"/>
        </w:rPr>
        <w:t xml:space="preserve">. This suggests that increased aneurysm </w:t>
      </w:r>
      <w:r w:rsidR="00287D01" w:rsidRPr="008F4FCB">
        <w:rPr>
          <w:rFonts w:ascii="Times New Roman" w:hAnsi="Times New Roman" w:cs="Times New Roman"/>
          <w:szCs w:val="20"/>
        </w:rPr>
        <w:t>diameter</w:t>
      </w:r>
      <w:r w:rsidRPr="008F4FCB">
        <w:rPr>
          <w:rFonts w:ascii="Times New Roman" w:hAnsi="Times New Roman" w:cs="Times New Roman"/>
          <w:szCs w:val="20"/>
        </w:rPr>
        <w:t xml:space="preserve"> promotes pronounced recirculation in distal aneurysms relative to</w:t>
      </w:r>
      <w:r w:rsidR="006237B6" w:rsidRPr="008F4FCB">
        <w:rPr>
          <w:rFonts w:ascii="Times New Roman" w:hAnsi="Times New Roman" w:cs="Times New Roman"/>
          <w:noProof/>
        </w:rPr>
        <w:t xml:space="preserve"> </w:t>
      </w:r>
      <w:r w:rsidRPr="008F4FCB">
        <w:rPr>
          <w:rFonts w:ascii="Times New Roman" w:hAnsi="Times New Roman" w:cs="Times New Roman"/>
          <w:szCs w:val="20"/>
        </w:rPr>
        <w:t xml:space="preserve"> proximal or medial positions, enabling greater variation in RT1 with respect to aneurysm diameter. </w:t>
      </w:r>
    </w:p>
    <w:p w14:paraId="23FEB59C" w14:textId="7C0FC865" w:rsidR="001609DC" w:rsidRPr="008F4FCB" w:rsidRDefault="001609DC" w:rsidP="003774AE">
      <w:pPr>
        <w:ind w:firstLine="576"/>
        <w:rPr>
          <w:rFonts w:ascii="Times New Roman" w:hAnsi="Times New Roman" w:cs="Times New Roman"/>
          <w:szCs w:val="20"/>
        </w:rPr>
      </w:pPr>
      <w:r w:rsidRPr="008F4FCB">
        <w:rPr>
          <w:rFonts w:ascii="Times New Roman" w:hAnsi="Times New Roman" w:cs="Times New Roman"/>
          <w:szCs w:val="20"/>
        </w:rPr>
        <w:t>To further investigate hemodynamic mechanisms underlying the non-linear relationship between average TAWSS and aneurysm position, we investigated average WSS over the cardiac cycle. We observe that in proximal and medial aneurysms of ASI=2 in the RCA, values of average WSS are ranked in decreasing order by Z-score over the cardiac cycle (</w:t>
      </w:r>
      <w:r w:rsidRPr="008F4FCB">
        <w:rPr>
          <w:rFonts w:ascii="Times New Roman" w:hAnsi="Times New Roman" w:cs="Times New Roman"/>
          <w:b/>
          <w:szCs w:val="20"/>
        </w:rPr>
        <w:t>Fig</w:t>
      </w:r>
      <w:r w:rsidR="00AD0C85" w:rsidRPr="008F4FCB">
        <w:rPr>
          <w:rFonts w:ascii="Times New Roman" w:hAnsi="Times New Roman" w:cs="Times New Roman"/>
          <w:b/>
          <w:szCs w:val="20"/>
        </w:rPr>
        <w:t>ure</w:t>
      </w:r>
      <w:r w:rsidRPr="008F4FCB">
        <w:rPr>
          <w:rFonts w:ascii="Times New Roman" w:hAnsi="Times New Roman" w:cs="Times New Roman"/>
          <w:b/>
          <w:szCs w:val="20"/>
        </w:rPr>
        <w:t xml:space="preserve"> </w:t>
      </w:r>
      <w:r w:rsidR="00556ADD">
        <w:rPr>
          <w:rFonts w:ascii="Times New Roman" w:hAnsi="Times New Roman" w:cs="Times New Roman"/>
          <w:b/>
          <w:szCs w:val="20"/>
        </w:rPr>
        <w:t>4</w:t>
      </w:r>
      <w:r w:rsidRPr="008F4FCB">
        <w:rPr>
          <w:rFonts w:ascii="Times New Roman" w:hAnsi="Times New Roman" w:cs="Times New Roman"/>
          <w:szCs w:val="20"/>
        </w:rPr>
        <w:t xml:space="preserve">). However, in aneurysms in the distal RCA, intermediate values of Z-score (8, 10, 12) correspond to consistently increased values of average WSS compared to both low and high values (Z-score = 6, 14) throughout much of the cardiac cycle. This behavior can be understood through visualization of fluid velocity within the aneurysm. </w:t>
      </w:r>
    </w:p>
    <w:p w14:paraId="2C1080FC" w14:textId="0A7606D6" w:rsidR="001609DC" w:rsidRPr="008F4FCB" w:rsidRDefault="001609DC" w:rsidP="00C05989">
      <w:pPr>
        <w:ind w:firstLine="576"/>
        <w:rPr>
          <w:rFonts w:ascii="Times New Roman" w:hAnsi="Times New Roman" w:cs="Times New Roman"/>
          <w:szCs w:val="20"/>
        </w:rPr>
      </w:pPr>
      <w:r w:rsidRPr="008F4FCB">
        <w:rPr>
          <w:rFonts w:ascii="Times New Roman" w:hAnsi="Times New Roman" w:cs="Times New Roman"/>
          <w:szCs w:val="20"/>
        </w:rPr>
        <w:t>Velocity streamlines through aneurysm cross sections reveal that inflow jet through the aneurysm expansion produces different impingement behaviors against the vessel wall (</w:t>
      </w:r>
      <w:r w:rsidRPr="008F4FCB">
        <w:rPr>
          <w:rFonts w:ascii="Times New Roman" w:hAnsi="Times New Roman" w:cs="Times New Roman"/>
          <w:b/>
          <w:szCs w:val="20"/>
        </w:rPr>
        <w:t xml:space="preserve">Figure </w:t>
      </w:r>
      <w:r w:rsidR="00556ADD">
        <w:rPr>
          <w:rFonts w:ascii="Times New Roman" w:hAnsi="Times New Roman" w:cs="Times New Roman"/>
          <w:b/>
          <w:szCs w:val="20"/>
        </w:rPr>
        <w:t>5</w:t>
      </w:r>
      <w:r w:rsidRPr="008F4FCB">
        <w:rPr>
          <w:rFonts w:ascii="Times New Roman" w:hAnsi="Times New Roman" w:cs="Times New Roman"/>
          <w:szCs w:val="20"/>
        </w:rPr>
        <w:t xml:space="preserve">). Aneurysms of the same position feature similar inflow jet patterns, producing the similar surface distributions of TAWSS as seen in </w:t>
      </w:r>
      <w:r w:rsidRPr="008F4FCB">
        <w:rPr>
          <w:rFonts w:ascii="Times New Roman" w:hAnsi="Times New Roman" w:cs="Times New Roman"/>
          <w:b/>
          <w:szCs w:val="20"/>
        </w:rPr>
        <w:t>Figure</w:t>
      </w:r>
      <w:r w:rsidR="00732407" w:rsidRPr="008F4FCB">
        <w:rPr>
          <w:rFonts w:ascii="Times New Roman" w:hAnsi="Times New Roman" w:cs="Times New Roman"/>
          <w:b/>
          <w:szCs w:val="20"/>
        </w:rPr>
        <w:t xml:space="preserve"> </w:t>
      </w:r>
      <w:r w:rsidR="00556ADD">
        <w:rPr>
          <w:rFonts w:ascii="Times New Roman" w:hAnsi="Times New Roman" w:cs="Times New Roman"/>
          <w:b/>
          <w:szCs w:val="20"/>
        </w:rPr>
        <w:t>1</w:t>
      </w:r>
      <w:r w:rsidRPr="008F4FCB">
        <w:rPr>
          <w:rFonts w:ascii="Times New Roman" w:hAnsi="Times New Roman" w:cs="Times New Roman"/>
          <w:szCs w:val="20"/>
        </w:rPr>
        <w:t xml:space="preserve">. In proximal and medial cases, increases in Z-score did not significantly alter inflow jet impingement area; however, in the distal cases, increases in Z-score alter the angle of the inflow jet, resulting in differing patterns of recirculation. These changes correspond to the WSS trends observed in </w:t>
      </w:r>
      <w:r w:rsidRPr="008F4FCB">
        <w:rPr>
          <w:rFonts w:ascii="Times New Roman" w:hAnsi="Times New Roman" w:cs="Times New Roman"/>
          <w:b/>
          <w:szCs w:val="20"/>
        </w:rPr>
        <w:t xml:space="preserve">Figures </w:t>
      </w:r>
      <w:r w:rsidR="00556ADD">
        <w:rPr>
          <w:rFonts w:ascii="Times New Roman" w:hAnsi="Times New Roman" w:cs="Times New Roman"/>
          <w:b/>
          <w:szCs w:val="20"/>
        </w:rPr>
        <w:t>2</w:t>
      </w:r>
      <w:r w:rsidR="00732407" w:rsidRPr="008F4FCB">
        <w:rPr>
          <w:rFonts w:ascii="Times New Roman" w:hAnsi="Times New Roman" w:cs="Times New Roman"/>
          <w:b/>
          <w:szCs w:val="20"/>
        </w:rPr>
        <w:t xml:space="preserve">, </w:t>
      </w:r>
      <w:r w:rsidR="006D7950">
        <w:rPr>
          <w:rFonts w:ascii="Times New Roman" w:hAnsi="Times New Roman" w:cs="Times New Roman"/>
          <w:b/>
          <w:szCs w:val="20"/>
        </w:rPr>
        <w:t>4</w:t>
      </w:r>
      <w:r w:rsidR="00732407" w:rsidRPr="008F4FCB">
        <w:rPr>
          <w:rFonts w:ascii="Times New Roman" w:hAnsi="Times New Roman" w:cs="Times New Roman"/>
          <w:szCs w:val="20"/>
        </w:rPr>
        <w:t xml:space="preserve"> </w:t>
      </w:r>
      <w:r w:rsidRPr="008F4FCB">
        <w:rPr>
          <w:rFonts w:ascii="Times New Roman" w:hAnsi="Times New Roman" w:cs="Times New Roman"/>
          <w:szCs w:val="20"/>
        </w:rPr>
        <w:t xml:space="preserve">and the RT1 trends observed in </w:t>
      </w:r>
      <w:r w:rsidRPr="008F4FCB">
        <w:rPr>
          <w:rFonts w:ascii="Times New Roman" w:hAnsi="Times New Roman" w:cs="Times New Roman"/>
          <w:b/>
          <w:szCs w:val="20"/>
        </w:rPr>
        <w:t xml:space="preserve">Figure </w:t>
      </w:r>
      <w:r w:rsidR="006D7950">
        <w:rPr>
          <w:rFonts w:ascii="Times New Roman" w:hAnsi="Times New Roman" w:cs="Times New Roman"/>
          <w:b/>
          <w:szCs w:val="20"/>
        </w:rPr>
        <w:t>3</w:t>
      </w:r>
      <w:r w:rsidRPr="008F4FCB">
        <w:rPr>
          <w:rFonts w:ascii="Times New Roman" w:hAnsi="Times New Roman" w:cs="Times New Roman"/>
          <w:szCs w:val="20"/>
        </w:rPr>
        <w:t>. Further, these inflow jet patterns explain how average TAWSS can increase in medial aneurysms without altering the fractional surface area exposed to low TAWSS (</w:t>
      </w:r>
      <w:r w:rsidRPr="008F4FCB">
        <w:rPr>
          <w:rFonts w:ascii="Times New Roman" w:hAnsi="Times New Roman" w:cs="Times New Roman"/>
          <w:b/>
          <w:szCs w:val="20"/>
        </w:rPr>
        <w:t>Figure</w:t>
      </w:r>
      <w:r w:rsidR="001F0650" w:rsidRPr="008F4FCB">
        <w:rPr>
          <w:rFonts w:ascii="Times New Roman" w:hAnsi="Times New Roman" w:cs="Times New Roman"/>
          <w:b/>
          <w:szCs w:val="20"/>
        </w:rPr>
        <w:t xml:space="preserve"> </w:t>
      </w:r>
      <w:r w:rsidR="006D7950">
        <w:rPr>
          <w:rFonts w:ascii="Times New Roman" w:hAnsi="Times New Roman" w:cs="Times New Roman"/>
          <w:b/>
          <w:szCs w:val="20"/>
        </w:rPr>
        <w:t>4</w:t>
      </w:r>
      <w:r w:rsidRPr="008F4FCB">
        <w:rPr>
          <w:rFonts w:ascii="Times New Roman" w:hAnsi="Times New Roman" w:cs="Times New Roman"/>
          <w:szCs w:val="20"/>
        </w:rPr>
        <w:t xml:space="preserve">). </w:t>
      </w:r>
    </w:p>
    <w:p w14:paraId="4E337152" w14:textId="054481A7" w:rsidR="00BA75A3" w:rsidRPr="008F4FCB" w:rsidRDefault="00D80E9B" w:rsidP="00621E0E">
      <w:pPr>
        <w:ind w:firstLine="576"/>
        <w:rPr>
          <w:rFonts w:ascii="Times New Roman" w:hAnsi="Times New Roman" w:cs="Times New Roman"/>
          <w:szCs w:val="20"/>
        </w:rPr>
      </w:pPr>
      <w:r>
        <w:rPr>
          <w:noProof/>
        </w:rPr>
        <mc:AlternateContent>
          <mc:Choice Requires="wps">
            <w:drawing>
              <wp:anchor distT="0" distB="0" distL="114300" distR="114300" simplePos="0" relativeHeight="251682816" behindDoc="0" locked="0" layoutInCell="1" allowOverlap="1" wp14:anchorId="59FA9EC1" wp14:editId="302EA741">
                <wp:simplePos x="0" y="0"/>
                <wp:positionH relativeFrom="column">
                  <wp:posOffset>-10704104</wp:posOffset>
                </wp:positionH>
                <wp:positionV relativeFrom="paragraph">
                  <wp:posOffset>2115820</wp:posOffset>
                </wp:positionV>
                <wp:extent cx="4721181" cy="5125028"/>
                <wp:effectExtent l="0" t="0" r="16510" b="19050"/>
                <wp:wrapNone/>
                <wp:docPr id="30" name="Rectangle 30">
                  <a:extLst xmlns:a="http://schemas.openxmlformats.org/drawingml/2006/main"/>
                </wp:docPr>
                <wp:cNvGraphicFramePr/>
                <a:graphic xmlns:a="http://schemas.openxmlformats.org/drawingml/2006/main">
                  <a:graphicData uri="http://schemas.microsoft.com/office/word/2010/wordprocessingShape">
                    <wps:wsp>
                      <wps:cNvSpPr/>
                      <wps:spPr>
                        <a:xfrm>
                          <a:off x="0" y="0"/>
                          <a:ext cx="4721181" cy="51250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C0BC0F5" id="Rectangle 30" o:spid="_x0000_s1026" style="position:absolute;margin-left:-842.85pt;margin-top:166.6pt;width:371.75pt;height:403.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" filled="f" strokecolor="black [3213]"/>
            </w:pict>
          </mc:Fallback>
        </mc:AlternateContent>
      </w:r>
      <w:r w:rsidR="001609DC" w:rsidRPr="008F4FCB">
        <w:rPr>
          <w:rFonts w:ascii="Times New Roman" w:hAnsi="Times New Roman" w:cs="Times New Roman"/>
          <w:szCs w:val="20"/>
        </w:rPr>
        <w:t xml:space="preserve">Examining average TAWSS, fractional TAWSS-exposed area, and RT1 indicates that aneurysm diameter, shape, and position jointly determine aneurysm hemodynamics. Further, we find that aneurysm position influences </w:t>
      </w:r>
      <w:r w:rsidR="001609DC" w:rsidRPr="008F4FCB">
        <w:rPr>
          <w:rFonts w:ascii="Times New Roman" w:hAnsi="Times New Roman" w:cs="Times New Roman"/>
          <w:szCs w:val="20"/>
        </w:rPr>
        <w:lastRenderedPageBreak/>
        <w:t xml:space="preserve">hemodynamics by influencing inflow jet patterns, suggesting that local vessel curvature may be an effective low-dimensional predictor of hemodynamic behavior. </w:t>
      </w:r>
    </w:p>
    <w:p w14:paraId="56A3C967" w14:textId="77777777" w:rsidR="009E21AB" w:rsidRPr="008F4FCB" w:rsidRDefault="009E21AB">
      <w:pPr>
        <w:spacing w:line="240" w:lineRule="auto"/>
        <w:rPr>
          <w:rFonts w:ascii="Times New Roman" w:eastAsiaTheme="majorEastAsia" w:hAnsi="Times New Roman" w:cs="Times New Roman"/>
          <w:b/>
          <w:color w:val="000000" w:themeColor="text1"/>
          <w:sz w:val="28"/>
          <w:szCs w:val="32"/>
        </w:rPr>
      </w:pPr>
      <w:bookmarkStart w:id="10" w:name="_Toc9041277"/>
      <w:r w:rsidRPr="008F4FCB">
        <w:rPr>
          <w:rFonts w:ascii="Times New Roman" w:hAnsi="Times New Roman" w:cs="Times New Roman"/>
        </w:rPr>
        <w:br w:type="page"/>
      </w:r>
    </w:p>
    <w:p w14:paraId="45D46951" w14:textId="2C4E65CA" w:rsidR="00F912CC" w:rsidRPr="008F4FCB" w:rsidRDefault="002C5559" w:rsidP="005512A4">
      <w:pPr>
        <w:pStyle w:val="Heading1"/>
        <w:rPr>
          <w:rFonts w:ascii="Times New Roman" w:hAnsi="Times New Roman" w:cs="Times New Roman"/>
        </w:rPr>
      </w:pPr>
      <w:r w:rsidRPr="008F4FCB">
        <w:rPr>
          <w:rFonts w:ascii="Times New Roman" w:hAnsi="Times New Roman" w:cs="Times New Roman"/>
        </w:rPr>
        <w:lastRenderedPageBreak/>
        <w:t>Discussio</w:t>
      </w:r>
      <w:r w:rsidR="00F912CC" w:rsidRPr="008F4FCB">
        <w:rPr>
          <w:rFonts w:ascii="Times New Roman" w:hAnsi="Times New Roman" w:cs="Times New Roman"/>
        </w:rPr>
        <w:t>n</w:t>
      </w:r>
      <w:bookmarkEnd w:id="10"/>
    </w:p>
    <w:p w14:paraId="5D8662DD" w14:textId="517D0330" w:rsidR="005512A4" w:rsidRPr="008F4FCB" w:rsidRDefault="00446F47" w:rsidP="005512A4">
      <w:pPr>
        <w:rPr>
          <w:rFonts w:ascii="Times New Roman" w:hAnsi="Times New Roman" w:cs="Times New Roman"/>
          <w:szCs w:val="20"/>
        </w:rPr>
      </w:pPr>
      <w:r w:rsidRPr="008F4FCB">
        <w:rPr>
          <w:rFonts w:ascii="Times New Roman" w:hAnsi="Times New Roman" w:cs="Times New Roman"/>
          <w:szCs w:val="20"/>
        </w:rPr>
        <w:tab/>
      </w:r>
      <w:r w:rsidR="00091C85" w:rsidRPr="008F4FCB">
        <w:rPr>
          <w:rFonts w:ascii="Times New Roman" w:hAnsi="Times New Roman" w:cs="Times New Roman"/>
          <w:szCs w:val="20"/>
        </w:rPr>
        <w:t>An extensive pre- and post-processing pipeline was developed</w:t>
      </w:r>
      <w:r w:rsidR="005C4FD8" w:rsidRPr="008F4FCB">
        <w:rPr>
          <w:rFonts w:ascii="Times New Roman" w:hAnsi="Times New Roman" w:cs="Times New Roman"/>
          <w:szCs w:val="20"/>
        </w:rPr>
        <w:t xml:space="preserve"> from scratch</w:t>
      </w:r>
      <w:r w:rsidR="00091C85" w:rsidRPr="008F4FCB">
        <w:rPr>
          <w:rFonts w:ascii="Times New Roman" w:hAnsi="Times New Roman" w:cs="Times New Roman"/>
          <w:szCs w:val="20"/>
        </w:rPr>
        <w:t xml:space="preserve"> for systematic generation of idealized aneurysms and analysis of simulation results. </w:t>
      </w:r>
      <w:r w:rsidR="005512A4" w:rsidRPr="008F4FCB">
        <w:rPr>
          <w:rFonts w:ascii="Times New Roman" w:hAnsi="Times New Roman" w:cs="Times New Roman"/>
          <w:szCs w:val="20"/>
        </w:rPr>
        <w:t xml:space="preserve">Our idealized aneurysm models indicate that Z-score remains a strong predictor of hemodynamic behavior. </w:t>
      </w:r>
      <w:r w:rsidR="008D7447">
        <w:rPr>
          <w:rFonts w:ascii="Times New Roman" w:hAnsi="Times New Roman" w:cs="Times New Roman"/>
          <w:szCs w:val="20"/>
        </w:rPr>
        <w:t>We</w:t>
      </w:r>
      <w:r w:rsidR="005512A4" w:rsidRPr="008F4FCB">
        <w:rPr>
          <w:rFonts w:ascii="Times New Roman" w:hAnsi="Times New Roman" w:cs="Times New Roman"/>
          <w:szCs w:val="20"/>
        </w:rPr>
        <w:t xml:space="preserve"> can still see the role of diameter – there are consistent trends in average TAWSS and RT1 with respect to Z-score at each level of ASI</w:t>
      </w:r>
      <w:r w:rsidR="00EB007C">
        <w:rPr>
          <w:rFonts w:ascii="Times New Roman" w:hAnsi="Times New Roman" w:cs="Times New Roman"/>
          <w:szCs w:val="20"/>
        </w:rPr>
        <w:t xml:space="preserve"> (</w:t>
      </w:r>
      <w:r w:rsidR="00EB007C">
        <w:rPr>
          <w:rFonts w:ascii="Times New Roman" w:hAnsi="Times New Roman" w:cs="Times New Roman"/>
          <w:b/>
          <w:szCs w:val="20"/>
        </w:rPr>
        <w:t>Figures 1-6</w:t>
      </w:r>
      <w:r w:rsidR="00EB007C">
        <w:rPr>
          <w:rFonts w:ascii="Times New Roman" w:hAnsi="Times New Roman" w:cs="Times New Roman"/>
          <w:szCs w:val="20"/>
        </w:rPr>
        <w:t>)</w:t>
      </w:r>
      <w:r w:rsidR="005512A4" w:rsidRPr="008F4FCB">
        <w:rPr>
          <w:rFonts w:ascii="Times New Roman" w:hAnsi="Times New Roman" w:cs="Times New Roman"/>
          <w:szCs w:val="20"/>
        </w:rPr>
        <w:t>. However, Z-score alone is insufficient to determine hemodynamic behavior – shape and position, also, are influential (</w:t>
      </w:r>
      <w:r w:rsidR="005512A4" w:rsidRPr="008F4FCB">
        <w:rPr>
          <w:rFonts w:ascii="Times New Roman" w:hAnsi="Times New Roman" w:cs="Times New Roman"/>
          <w:b/>
          <w:szCs w:val="20"/>
        </w:rPr>
        <w:t>Fig</w:t>
      </w:r>
      <w:r w:rsidR="00A00B41" w:rsidRPr="008F4FCB">
        <w:rPr>
          <w:rFonts w:ascii="Times New Roman" w:hAnsi="Times New Roman" w:cs="Times New Roman"/>
          <w:b/>
          <w:szCs w:val="20"/>
        </w:rPr>
        <w:t xml:space="preserve">ures </w:t>
      </w:r>
      <w:r w:rsidR="0095321C">
        <w:rPr>
          <w:rFonts w:ascii="Times New Roman" w:hAnsi="Times New Roman" w:cs="Times New Roman"/>
          <w:b/>
          <w:szCs w:val="20"/>
        </w:rPr>
        <w:t>2-4</w:t>
      </w:r>
      <w:r w:rsidR="005512A4" w:rsidRPr="008F4FCB">
        <w:rPr>
          <w:rFonts w:ascii="Times New Roman" w:hAnsi="Times New Roman" w:cs="Times New Roman"/>
          <w:szCs w:val="20"/>
        </w:rPr>
        <w:t xml:space="preserve">). </w:t>
      </w:r>
      <w:r w:rsidR="009062D2" w:rsidRPr="008F4FCB">
        <w:rPr>
          <w:rFonts w:ascii="Times New Roman" w:hAnsi="Times New Roman" w:cs="Times New Roman"/>
          <w:szCs w:val="20"/>
        </w:rPr>
        <w:t>Further, we highlight the</w:t>
      </w:r>
      <w:r w:rsidR="00584652" w:rsidRPr="008F4FCB">
        <w:rPr>
          <w:rFonts w:ascii="Times New Roman" w:hAnsi="Times New Roman" w:cs="Times New Roman"/>
          <w:szCs w:val="20"/>
        </w:rPr>
        <w:t xml:space="preserve"> potential for</w:t>
      </w:r>
      <w:r w:rsidR="009062D2" w:rsidRPr="008F4FCB">
        <w:rPr>
          <w:rFonts w:ascii="Times New Roman" w:hAnsi="Times New Roman" w:cs="Times New Roman"/>
          <w:szCs w:val="20"/>
        </w:rPr>
        <w:t xml:space="preserve"> vessel curvature as an additional geometric parameter influencing hemodynamics (</w:t>
      </w:r>
      <w:r w:rsidR="009062D2" w:rsidRPr="008F4FCB">
        <w:rPr>
          <w:rFonts w:ascii="Times New Roman" w:hAnsi="Times New Roman" w:cs="Times New Roman"/>
          <w:b/>
          <w:szCs w:val="20"/>
        </w:rPr>
        <w:t>Fig</w:t>
      </w:r>
      <w:r w:rsidR="00F36479" w:rsidRPr="008F4FCB">
        <w:rPr>
          <w:rFonts w:ascii="Times New Roman" w:hAnsi="Times New Roman" w:cs="Times New Roman"/>
          <w:b/>
          <w:szCs w:val="20"/>
        </w:rPr>
        <w:t xml:space="preserve">ure </w:t>
      </w:r>
      <w:r w:rsidR="007E7926">
        <w:rPr>
          <w:rFonts w:ascii="Times New Roman" w:hAnsi="Times New Roman" w:cs="Times New Roman"/>
          <w:b/>
          <w:szCs w:val="20"/>
        </w:rPr>
        <w:t>5</w:t>
      </w:r>
      <w:r w:rsidR="009062D2" w:rsidRPr="008F4FCB">
        <w:rPr>
          <w:rFonts w:ascii="Times New Roman" w:hAnsi="Times New Roman" w:cs="Times New Roman"/>
          <w:szCs w:val="20"/>
        </w:rPr>
        <w:t>).</w:t>
      </w:r>
    </w:p>
    <w:p w14:paraId="12549193" w14:textId="45DA0B97" w:rsidR="005512A4" w:rsidRPr="008F4FCB" w:rsidRDefault="00561585" w:rsidP="00446F47">
      <w:pPr>
        <w:ind w:firstLine="720"/>
        <w:rPr>
          <w:rFonts w:ascii="Times New Roman" w:hAnsi="Times New Roman" w:cs="Times New Roman"/>
          <w:szCs w:val="20"/>
        </w:rPr>
      </w:pPr>
      <w:r>
        <w:rPr>
          <w:rFonts w:ascii="Times New Roman" w:hAnsi="Times New Roman" w:cs="Times New Roman"/>
          <w:szCs w:val="20"/>
        </w:rPr>
        <w:t>Influence of aneurysm geometry and position on hemodynamic parameters demonstrates potential for low-dimensional predictors of thrombotic risk</w:t>
      </w:r>
      <w:r w:rsidR="00184B82">
        <w:rPr>
          <w:rFonts w:ascii="Times New Roman" w:hAnsi="Times New Roman" w:cs="Times New Roman"/>
          <w:szCs w:val="20"/>
        </w:rPr>
        <w:t xml:space="preserve"> in KD patients</w:t>
      </w:r>
      <w:r>
        <w:rPr>
          <w:rFonts w:ascii="Times New Roman" w:hAnsi="Times New Roman" w:cs="Times New Roman"/>
          <w:szCs w:val="20"/>
        </w:rPr>
        <w:t xml:space="preserve">. </w:t>
      </w:r>
      <w:r w:rsidR="004F563F">
        <w:rPr>
          <w:rFonts w:ascii="Times New Roman" w:hAnsi="Times New Roman" w:cs="Times New Roman"/>
          <w:szCs w:val="20"/>
        </w:rPr>
        <w:t>In previous work, the f</w:t>
      </w:r>
      <w:r w:rsidR="005512A4" w:rsidRPr="008F4FCB">
        <w:rPr>
          <w:rFonts w:ascii="Times New Roman" w:hAnsi="Times New Roman" w:cs="Times New Roman"/>
          <w:szCs w:val="20"/>
        </w:rPr>
        <w:t>raction</w:t>
      </w:r>
      <w:r w:rsidR="00FB608C">
        <w:rPr>
          <w:rFonts w:ascii="Times New Roman" w:hAnsi="Times New Roman" w:cs="Times New Roman"/>
          <w:szCs w:val="20"/>
        </w:rPr>
        <w:t>al area</w:t>
      </w:r>
      <w:r w:rsidR="005512A4" w:rsidRPr="008F4FCB">
        <w:rPr>
          <w:rFonts w:ascii="Times New Roman" w:hAnsi="Times New Roman" w:cs="Times New Roman"/>
          <w:szCs w:val="20"/>
        </w:rPr>
        <w:t xml:space="preserve"> </w:t>
      </w:r>
      <w:r w:rsidR="00DF2C46">
        <w:rPr>
          <w:rFonts w:ascii="Times New Roman" w:hAnsi="Times New Roman" w:cs="Times New Roman"/>
          <w:szCs w:val="20"/>
        </w:rPr>
        <w:t>of the</w:t>
      </w:r>
      <w:r w:rsidR="005512A4" w:rsidRPr="008F4FCB">
        <w:rPr>
          <w:rFonts w:ascii="Times New Roman" w:hAnsi="Times New Roman" w:cs="Times New Roman"/>
          <w:szCs w:val="20"/>
        </w:rPr>
        <w:t xml:space="preserve"> aneurysm surface exposed to low TAWSS has been used to construct a decision boundary for KD patient risk classification more predictive of thrombosis than aneurysm diameter </w:t>
      </w:r>
      <w:r w:rsidR="00A22A19">
        <w:rPr>
          <w:rFonts w:ascii="Times New Roman" w:hAnsi="Times New Roman" w:cs="Times New Roman"/>
          <w:szCs w:val="20"/>
        </w:rPr>
        <w:t xml:space="preserve">alone </w:t>
      </w:r>
      <w:r w:rsidR="005512A4" w:rsidRPr="008F4FCB">
        <w:rPr>
          <w:rFonts w:ascii="Times New Roman" w:hAnsi="Times New Roman" w:cs="Times New Roman"/>
          <w:szCs w:val="20"/>
        </w:rPr>
        <w:t>[</w:t>
      </w:r>
      <w:r w:rsidR="004C2CD1" w:rsidRPr="008F4FCB">
        <w:rPr>
          <w:rFonts w:ascii="Times New Roman" w:hAnsi="Times New Roman" w:cs="Times New Roman"/>
          <w:szCs w:val="20"/>
        </w:rPr>
        <w:t>10, 11</w:t>
      </w:r>
      <w:r w:rsidR="005512A4" w:rsidRPr="008F4FCB">
        <w:rPr>
          <w:rFonts w:ascii="Times New Roman" w:hAnsi="Times New Roman" w:cs="Times New Roman"/>
          <w:szCs w:val="20"/>
        </w:rPr>
        <w:t xml:space="preserve">]. </w:t>
      </w:r>
      <w:r w:rsidR="00F8202F">
        <w:rPr>
          <w:rFonts w:ascii="Times New Roman" w:hAnsi="Times New Roman" w:cs="Times New Roman"/>
          <w:szCs w:val="20"/>
        </w:rPr>
        <w:t>T</w:t>
      </w:r>
      <w:r w:rsidR="005512A4" w:rsidRPr="008F4FCB">
        <w:rPr>
          <w:rFonts w:ascii="Times New Roman" w:hAnsi="Times New Roman" w:cs="Times New Roman"/>
          <w:szCs w:val="20"/>
        </w:rPr>
        <w:t xml:space="preserve">he distribution of TAWSS over </w:t>
      </w:r>
      <w:r w:rsidR="00237BA1">
        <w:rPr>
          <w:rFonts w:ascii="Times New Roman" w:hAnsi="Times New Roman" w:cs="Times New Roman"/>
          <w:szCs w:val="20"/>
        </w:rPr>
        <w:t>each</w:t>
      </w:r>
      <w:r w:rsidR="005512A4" w:rsidRPr="008F4FCB">
        <w:rPr>
          <w:rFonts w:ascii="Times New Roman" w:hAnsi="Times New Roman" w:cs="Times New Roman"/>
          <w:szCs w:val="20"/>
        </w:rPr>
        <w:t xml:space="preserve"> </w:t>
      </w:r>
      <w:r w:rsidR="00066017">
        <w:rPr>
          <w:rFonts w:ascii="Times New Roman" w:hAnsi="Times New Roman" w:cs="Times New Roman"/>
          <w:szCs w:val="20"/>
        </w:rPr>
        <w:t xml:space="preserve">aneurysm </w:t>
      </w:r>
      <w:r w:rsidR="005512A4" w:rsidRPr="008F4FCB">
        <w:rPr>
          <w:rFonts w:ascii="Times New Roman" w:hAnsi="Times New Roman" w:cs="Times New Roman"/>
          <w:szCs w:val="20"/>
        </w:rPr>
        <w:t>surface</w:t>
      </w:r>
      <w:r w:rsidR="00B16284">
        <w:rPr>
          <w:rFonts w:ascii="Times New Roman" w:hAnsi="Times New Roman" w:cs="Times New Roman"/>
          <w:szCs w:val="20"/>
        </w:rPr>
        <w:t xml:space="preserve">, then, </w:t>
      </w:r>
      <w:r w:rsidR="007858C7">
        <w:rPr>
          <w:rFonts w:ascii="Times New Roman" w:hAnsi="Times New Roman" w:cs="Times New Roman"/>
          <w:szCs w:val="20"/>
        </w:rPr>
        <w:t xml:space="preserve">may serve as </w:t>
      </w:r>
      <w:r w:rsidR="00C20409">
        <w:rPr>
          <w:rFonts w:ascii="Times New Roman" w:hAnsi="Times New Roman" w:cs="Times New Roman"/>
          <w:szCs w:val="20"/>
        </w:rPr>
        <w:t>a</w:t>
      </w:r>
      <w:r w:rsidR="005512A4" w:rsidRPr="008F4FCB">
        <w:rPr>
          <w:rFonts w:ascii="Times New Roman" w:hAnsi="Times New Roman" w:cs="Times New Roman"/>
          <w:szCs w:val="20"/>
        </w:rPr>
        <w:t xml:space="preserve"> potential surrogate for hemodynamic</w:t>
      </w:r>
      <w:r w:rsidR="00123872">
        <w:rPr>
          <w:rFonts w:ascii="Times New Roman" w:hAnsi="Times New Roman" w:cs="Times New Roman"/>
          <w:szCs w:val="20"/>
        </w:rPr>
        <w:t xml:space="preserve">s within the aneurysm </w:t>
      </w:r>
      <w:r w:rsidR="00053BA1">
        <w:rPr>
          <w:rFonts w:ascii="Times New Roman" w:hAnsi="Times New Roman" w:cs="Times New Roman"/>
          <w:szCs w:val="20"/>
        </w:rPr>
        <w:t>influencing</w:t>
      </w:r>
      <w:r w:rsidR="005512A4" w:rsidRPr="008F4FCB">
        <w:rPr>
          <w:rFonts w:ascii="Times New Roman" w:hAnsi="Times New Roman" w:cs="Times New Roman"/>
          <w:szCs w:val="20"/>
        </w:rPr>
        <w:t xml:space="preserve"> thrombosis</w:t>
      </w:r>
      <w:r w:rsidR="009660FD">
        <w:rPr>
          <w:rFonts w:ascii="Times New Roman" w:hAnsi="Times New Roman" w:cs="Times New Roman"/>
          <w:szCs w:val="20"/>
        </w:rPr>
        <w:t xml:space="preserve"> likelihood</w:t>
      </w:r>
      <w:r w:rsidR="005512A4" w:rsidRPr="008F4FCB">
        <w:rPr>
          <w:rFonts w:ascii="Times New Roman" w:hAnsi="Times New Roman" w:cs="Times New Roman"/>
          <w:szCs w:val="20"/>
        </w:rPr>
        <w:t xml:space="preserve">. </w:t>
      </w:r>
      <w:r w:rsidR="002B6CBC">
        <w:rPr>
          <w:rFonts w:ascii="Times New Roman" w:hAnsi="Times New Roman" w:cs="Times New Roman"/>
          <w:szCs w:val="20"/>
        </w:rPr>
        <w:t xml:space="preserve">Indeed, </w:t>
      </w:r>
      <w:r w:rsidR="00F06807">
        <w:rPr>
          <w:rFonts w:ascii="Times New Roman" w:hAnsi="Times New Roman" w:cs="Times New Roman"/>
          <w:szCs w:val="20"/>
        </w:rPr>
        <w:t xml:space="preserve">we find that </w:t>
      </w:r>
      <w:r w:rsidR="005512A4" w:rsidRPr="008F4FCB">
        <w:rPr>
          <w:rFonts w:ascii="Times New Roman" w:hAnsi="Times New Roman" w:cs="Times New Roman"/>
          <w:szCs w:val="20"/>
        </w:rPr>
        <w:t>aneurysm</w:t>
      </w:r>
      <w:r w:rsidR="00EF31C1">
        <w:rPr>
          <w:rFonts w:ascii="Times New Roman" w:hAnsi="Times New Roman" w:cs="Times New Roman"/>
          <w:szCs w:val="20"/>
        </w:rPr>
        <w:t xml:space="preserve"> shape characteristics </w:t>
      </w:r>
      <w:r w:rsidR="00503EB8">
        <w:rPr>
          <w:rFonts w:ascii="Times New Roman" w:hAnsi="Times New Roman" w:cs="Times New Roman"/>
          <w:szCs w:val="20"/>
        </w:rPr>
        <w:t>strongly influence</w:t>
      </w:r>
      <w:r w:rsidR="00EF31C1">
        <w:rPr>
          <w:rFonts w:ascii="Times New Roman" w:hAnsi="Times New Roman" w:cs="Times New Roman"/>
          <w:szCs w:val="20"/>
        </w:rPr>
        <w:t xml:space="preserve"> surface distributions of TAWSS and </w:t>
      </w:r>
      <w:r w:rsidR="00604D97">
        <w:rPr>
          <w:rFonts w:ascii="Times New Roman" w:hAnsi="Times New Roman" w:cs="Times New Roman"/>
          <w:szCs w:val="20"/>
        </w:rPr>
        <w:t>other measures</w:t>
      </w:r>
      <w:r w:rsidR="00EC6E92">
        <w:rPr>
          <w:rFonts w:ascii="Times New Roman" w:hAnsi="Times New Roman" w:cs="Times New Roman"/>
          <w:szCs w:val="20"/>
        </w:rPr>
        <w:t xml:space="preserve"> of </w:t>
      </w:r>
      <w:r w:rsidR="00EF31C1">
        <w:rPr>
          <w:rFonts w:ascii="Times New Roman" w:hAnsi="Times New Roman" w:cs="Times New Roman"/>
          <w:szCs w:val="20"/>
        </w:rPr>
        <w:t xml:space="preserve">aneurysm </w:t>
      </w:r>
      <w:r w:rsidR="005512A4" w:rsidRPr="008F4FCB">
        <w:rPr>
          <w:rFonts w:ascii="Times New Roman" w:hAnsi="Times New Roman" w:cs="Times New Roman"/>
          <w:szCs w:val="20"/>
        </w:rPr>
        <w:t>hemodynamic</w:t>
      </w:r>
      <w:r w:rsidR="00EF31C1">
        <w:rPr>
          <w:rFonts w:ascii="Times New Roman" w:hAnsi="Times New Roman" w:cs="Times New Roman"/>
          <w:szCs w:val="20"/>
        </w:rPr>
        <w:t>s (</w:t>
      </w:r>
      <w:r w:rsidR="00EF31C1">
        <w:rPr>
          <w:rFonts w:ascii="Times New Roman" w:hAnsi="Times New Roman" w:cs="Times New Roman"/>
          <w:b/>
          <w:szCs w:val="20"/>
        </w:rPr>
        <w:t xml:space="preserve">Figure </w:t>
      </w:r>
      <w:r w:rsidR="002637D3">
        <w:rPr>
          <w:rFonts w:ascii="Times New Roman" w:hAnsi="Times New Roman" w:cs="Times New Roman"/>
          <w:b/>
          <w:szCs w:val="20"/>
        </w:rPr>
        <w:t>2</w:t>
      </w:r>
      <w:r w:rsidR="00EF31C1">
        <w:rPr>
          <w:rFonts w:ascii="Times New Roman" w:hAnsi="Times New Roman" w:cs="Times New Roman"/>
          <w:szCs w:val="20"/>
        </w:rPr>
        <w:t xml:space="preserve">). </w:t>
      </w:r>
      <w:r w:rsidR="007D04C0">
        <w:rPr>
          <w:rFonts w:ascii="Times New Roman" w:hAnsi="Times New Roman" w:cs="Times New Roman"/>
          <w:szCs w:val="20"/>
        </w:rPr>
        <w:t>A</w:t>
      </w:r>
      <w:r w:rsidR="00EF31C1">
        <w:rPr>
          <w:rFonts w:ascii="Times New Roman" w:hAnsi="Times New Roman" w:cs="Times New Roman"/>
          <w:szCs w:val="20"/>
        </w:rPr>
        <w:t xml:space="preserve">neurysms </w:t>
      </w:r>
      <w:r w:rsidR="00EF31C1" w:rsidRPr="008F4FCB">
        <w:rPr>
          <w:rFonts w:ascii="Times New Roman" w:hAnsi="Times New Roman" w:cs="Times New Roman"/>
          <w:szCs w:val="20"/>
        </w:rPr>
        <w:t>with constant diameter but with different aspect ratios, or with constant aspect ratio and varying diameter,</w:t>
      </w:r>
      <w:r w:rsidR="00EF31C1">
        <w:rPr>
          <w:rFonts w:ascii="Times New Roman" w:hAnsi="Times New Roman" w:cs="Times New Roman"/>
          <w:szCs w:val="20"/>
        </w:rPr>
        <w:t xml:space="preserve"> furnish </w:t>
      </w:r>
      <w:r w:rsidR="00A2371D">
        <w:rPr>
          <w:rFonts w:ascii="Times New Roman" w:hAnsi="Times New Roman" w:cs="Times New Roman"/>
          <w:szCs w:val="20"/>
        </w:rPr>
        <w:t xml:space="preserve">consistently </w:t>
      </w:r>
      <w:r w:rsidR="00EF31C1">
        <w:rPr>
          <w:rFonts w:ascii="Times New Roman" w:hAnsi="Times New Roman" w:cs="Times New Roman"/>
          <w:szCs w:val="20"/>
        </w:rPr>
        <w:t>varying hemodynamic environments</w:t>
      </w:r>
      <w:r w:rsidR="008B3792">
        <w:rPr>
          <w:rFonts w:ascii="Times New Roman" w:hAnsi="Times New Roman" w:cs="Times New Roman"/>
          <w:szCs w:val="20"/>
        </w:rPr>
        <w:t>. These p</w:t>
      </w:r>
      <w:r w:rsidR="00CE4923">
        <w:rPr>
          <w:rFonts w:ascii="Times New Roman" w:hAnsi="Times New Roman" w:cs="Times New Roman"/>
          <w:szCs w:val="20"/>
        </w:rPr>
        <w:t xml:space="preserve">atterns </w:t>
      </w:r>
      <w:r w:rsidR="007D04C0">
        <w:rPr>
          <w:rFonts w:ascii="Times New Roman" w:hAnsi="Times New Roman" w:cs="Times New Roman"/>
          <w:szCs w:val="20"/>
        </w:rPr>
        <w:t>in</w:t>
      </w:r>
      <w:r w:rsidR="00CE4923">
        <w:rPr>
          <w:rFonts w:ascii="Times New Roman" w:hAnsi="Times New Roman" w:cs="Times New Roman"/>
          <w:szCs w:val="20"/>
        </w:rPr>
        <w:t xml:space="preserve"> </w:t>
      </w:r>
      <w:r w:rsidR="005512A4" w:rsidRPr="008F4FCB">
        <w:rPr>
          <w:rFonts w:ascii="Times New Roman" w:hAnsi="Times New Roman" w:cs="Times New Roman"/>
          <w:szCs w:val="20"/>
        </w:rPr>
        <w:t xml:space="preserve">variation suggest that a combination of shape parameters may be sufficiently predictive of aneurysm hemodynamics, potentially reducing need for computationally expensive 3D simulations. </w:t>
      </w:r>
    </w:p>
    <w:p w14:paraId="2084B84B" w14:textId="410A07B4" w:rsidR="005512A4" w:rsidRPr="008F4FCB" w:rsidRDefault="005026E5" w:rsidP="00446F47">
      <w:pPr>
        <w:ind w:firstLine="720"/>
        <w:rPr>
          <w:rFonts w:ascii="Times New Roman" w:hAnsi="Times New Roman" w:cs="Times New Roman"/>
          <w:szCs w:val="20"/>
        </w:rPr>
      </w:pPr>
      <w:r>
        <w:rPr>
          <w:rFonts w:ascii="Times New Roman" w:hAnsi="Times New Roman" w:cs="Times New Roman"/>
          <w:szCs w:val="20"/>
        </w:rPr>
        <w:t>S</w:t>
      </w:r>
      <w:r w:rsidR="005512A4" w:rsidRPr="008F4FCB">
        <w:rPr>
          <w:rFonts w:ascii="Times New Roman" w:hAnsi="Times New Roman" w:cs="Times New Roman"/>
          <w:szCs w:val="20"/>
        </w:rPr>
        <w:t>imilar</w:t>
      </w:r>
      <w:r>
        <w:rPr>
          <w:rFonts w:ascii="Times New Roman" w:hAnsi="Times New Roman" w:cs="Times New Roman"/>
          <w:szCs w:val="20"/>
        </w:rPr>
        <w:t xml:space="preserve">ity in </w:t>
      </w:r>
      <w:r w:rsidR="005512A4" w:rsidRPr="008F4FCB">
        <w:rPr>
          <w:rFonts w:ascii="Times New Roman" w:hAnsi="Times New Roman" w:cs="Times New Roman"/>
          <w:szCs w:val="20"/>
        </w:rPr>
        <w:t>hemodynamic parameters</w:t>
      </w:r>
      <w:r>
        <w:rPr>
          <w:rFonts w:ascii="Times New Roman" w:hAnsi="Times New Roman" w:cs="Times New Roman"/>
          <w:szCs w:val="20"/>
        </w:rPr>
        <w:t xml:space="preserve"> under multiple combinations of aneurysm shape and diameter inform </w:t>
      </w:r>
      <w:r w:rsidR="003B082D">
        <w:rPr>
          <w:rFonts w:ascii="Times New Roman" w:hAnsi="Times New Roman" w:cs="Times New Roman"/>
          <w:szCs w:val="20"/>
        </w:rPr>
        <w:t>the use of hemodynamic parameters for clinical decision support</w:t>
      </w:r>
      <w:r w:rsidR="005512A4" w:rsidRPr="008F4FCB">
        <w:rPr>
          <w:rFonts w:ascii="Times New Roman" w:hAnsi="Times New Roman" w:cs="Times New Roman"/>
          <w:szCs w:val="20"/>
        </w:rPr>
        <w:t xml:space="preserve">. </w:t>
      </w:r>
      <w:r w:rsidR="00EC7DD8">
        <w:rPr>
          <w:rFonts w:ascii="Times New Roman" w:hAnsi="Times New Roman" w:cs="Times New Roman"/>
          <w:szCs w:val="20"/>
        </w:rPr>
        <w:t xml:space="preserve">Given that aneurysms with different combinations of shape and diameter may achieve identical hemodynamic parameters, </w:t>
      </w:r>
      <w:r w:rsidR="00775713">
        <w:rPr>
          <w:rFonts w:ascii="Times New Roman" w:hAnsi="Times New Roman" w:cs="Times New Roman"/>
          <w:szCs w:val="20"/>
        </w:rPr>
        <w:t>we infer that t</w:t>
      </w:r>
      <w:r w:rsidR="005512A4" w:rsidRPr="008F4FCB">
        <w:rPr>
          <w:rFonts w:ascii="Times New Roman" w:hAnsi="Times New Roman" w:cs="Times New Roman"/>
          <w:szCs w:val="20"/>
        </w:rPr>
        <w:t xml:space="preserve">he </w:t>
      </w:r>
      <w:r w:rsidR="004A677F">
        <w:rPr>
          <w:rFonts w:ascii="Times New Roman" w:hAnsi="Times New Roman" w:cs="Times New Roman"/>
          <w:szCs w:val="20"/>
        </w:rPr>
        <w:t xml:space="preserve">prior </w:t>
      </w:r>
      <w:r w:rsidR="005512A4" w:rsidRPr="008F4FCB">
        <w:rPr>
          <w:rFonts w:ascii="Times New Roman" w:hAnsi="Times New Roman" w:cs="Times New Roman"/>
          <w:szCs w:val="20"/>
        </w:rPr>
        <w:t xml:space="preserve">effectiveness of TAWSS-thresholded area for patient risk stratification lies in its ability to capture critical hemodynamic features that are not strictly dependent on aneurysm shape or diameter alone. In comparison, averaging TAWSS over the surface of the aneurysm also affords a single-dimensional summary of aneurysm hemodynamics, but struggles to capture </w:t>
      </w:r>
      <w:r w:rsidR="00D866D3">
        <w:rPr>
          <w:rFonts w:ascii="Times New Roman" w:hAnsi="Times New Roman" w:cs="Times New Roman"/>
          <w:szCs w:val="20"/>
        </w:rPr>
        <w:t>nuances of shear variation over time</w:t>
      </w:r>
      <w:r w:rsidR="00B640D5">
        <w:rPr>
          <w:rFonts w:ascii="Times New Roman" w:hAnsi="Times New Roman" w:cs="Times New Roman"/>
          <w:szCs w:val="20"/>
        </w:rPr>
        <w:t xml:space="preserve"> and sacrifices</w:t>
      </w:r>
      <w:r w:rsidR="005512A4" w:rsidRPr="008F4FCB">
        <w:rPr>
          <w:rFonts w:ascii="Times New Roman" w:hAnsi="Times New Roman" w:cs="Times New Roman"/>
          <w:szCs w:val="20"/>
        </w:rPr>
        <w:t xml:space="preserve"> knowledge of spatial distribution (</w:t>
      </w:r>
      <w:r w:rsidR="005512A4" w:rsidRPr="008F4FCB">
        <w:rPr>
          <w:rFonts w:ascii="Times New Roman" w:hAnsi="Times New Roman" w:cs="Times New Roman"/>
          <w:b/>
          <w:szCs w:val="20"/>
        </w:rPr>
        <w:t>Figure</w:t>
      </w:r>
      <w:r w:rsidR="00B012BD" w:rsidRPr="008F4FCB">
        <w:rPr>
          <w:rFonts w:ascii="Times New Roman" w:hAnsi="Times New Roman" w:cs="Times New Roman"/>
          <w:b/>
          <w:szCs w:val="20"/>
        </w:rPr>
        <w:t>s</w:t>
      </w:r>
      <w:r w:rsidR="005512A4" w:rsidRPr="008F4FCB">
        <w:rPr>
          <w:rFonts w:ascii="Times New Roman" w:hAnsi="Times New Roman" w:cs="Times New Roman"/>
          <w:b/>
          <w:szCs w:val="20"/>
        </w:rPr>
        <w:t xml:space="preserve"> </w:t>
      </w:r>
      <w:r w:rsidR="00BF4F14">
        <w:rPr>
          <w:rFonts w:ascii="Times New Roman" w:hAnsi="Times New Roman" w:cs="Times New Roman"/>
          <w:b/>
          <w:szCs w:val="20"/>
        </w:rPr>
        <w:t>2</w:t>
      </w:r>
      <w:r w:rsidR="00B012BD" w:rsidRPr="008F4FCB">
        <w:rPr>
          <w:rFonts w:ascii="Times New Roman" w:hAnsi="Times New Roman" w:cs="Times New Roman"/>
          <w:b/>
          <w:szCs w:val="20"/>
        </w:rPr>
        <w:t xml:space="preserve">, </w:t>
      </w:r>
      <w:r w:rsidR="00BF4F14">
        <w:rPr>
          <w:rFonts w:ascii="Times New Roman" w:hAnsi="Times New Roman" w:cs="Times New Roman"/>
          <w:b/>
          <w:szCs w:val="20"/>
        </w:rPr>
        <w:t xml:space="preserve">4, </w:t>
      </w:r>
      <w:r w:rsidR="00677E26">
        <w:rPr>
          <w:rFonts w:ascii="Times New Roman" w:hAnsi="Times New Roman" w:cs="Times New Roman"/>
          <w:b/>
          <w:szCs w:val="20"/>
        </w:rPr>
        <w:t>5</w:t>
      </w:r>
      <w:r w:rsidR="005512A4" w:rsidRPr="008F4FCB">
        <w:rPr>
          <w:rFonts w:ascii="Times New Roman" w:hAnsi="Times New Roman" w:cs="Times New Roman"/>
          <w:szCs w:val="20"/>
        </w:rPr>
        <w:t xml:space="preserve">). </w:t>
      </w:r>
      <w:r w:rsidR="00377D7C">
        <w:rPr>
          <w:rFonts w:ascii="Times New Roman" w:hAnsi="Times New Roman" w:cs="Times New Roman"/>
          <w:szCs w:val="20"/>
        </w:rPr>
        <w:t>This suggests that</w:t>
      </w:r>
      <w:r w:rsidR="00BF6689" w:rsidRPr="008F4FCB">
        <w:rPr>
          <w:rFonts w:ascii="Times New Roman" w:hAnsi="Times New Roman" w:cs="Times New Roman"/>
          <w:szCs w:val="20"/>
        </w:rPr>
        <w:t xml:space="preserve"> utilization of </w:t>
      </w:r>
      <w:r w:rsidR="00415BDD" w:rsidRPr="008F4FCB">
        <w:rPr>
          <w:rFonts w:ascii="Times New Roman" w:hAnsi="Times New Roman" w:cs="Times New Roman"/>
          <w:szCs w:val="20"/>
        </w:rPr>
        <w:t>average TAWSS for clinical risk stratification must be c</w:t>
      </w:r>
      <w:r w:rsidR="005512A4" w:rsidRPr="008F4FCB">
        <w:rPr>
          <w:rFonts w:ascii="Times New Roman" w:hAnsi="Times New Roman" w:cs="Times New Roman"/>
          <w:szCs w:val="20"/>
        </w:rPr>
        <w:t xml:space="preserve">ontextualized by </w:t>
      </w:r>
      <w:r w:rsidR="00415BDD" w:rsidRPr="008F4FCB">
        <w:rPr>
          <w:rFonts w:ascii="Times New Roman" w:hAnsi="Times New Roman" w:cs="Times New Roman"/>
          <w:szCs w:val="20"/>
        </w:rPr>
        <w:t xml:space="preserve">the </w:t>
      </w:r>
      <w:r w:rsidR="00970A9B" w:rsidRPr="008F4FCB">
        <w:rPr>
          <w:rFonts w:ascii="Times New Roman" w:hAnsi="Times New Roman" w:cs="Times New Roman"/>
          <w:szCs w:val="20"/>
        </w:rPr>
        <w:t>hemodynamic featur</w:t>
      </w:r>
      <w:r w:rsidR="00092A3D" w:rsidRPr="008F4FCB">
        <w:rPr>
          <w:rFonts w:ascii="Times New Roman" w:hAnsi="Times New Roman" w:cs="Times New Roman"/>
          <w:szCs w:val="20"/>
        </w:rPr>
        <w:t>es</w:t>
      </w:r>
      <w:r w:rsidR="00415BDD" w:rsidRPr="008F4FCB">
        <w:rPr>
          <w:rFonts w:ascii="Times New Roman" w:hAnsi="Times New Roman" w:cs="Times New Roman"/>
          <w:szCs w:val="20"/>
        </w:rPr>
        <w:t xml:space="preserve"> los</w:t>
      </w:r>
      <w:r w:rsidR="00970A9B" w:rsidRPr="008F4FCB">
        <w:rPr>
          <w:rFonts w:ascii="Times New Roman" w:hAnsi="Times New Roman" w:cs="Times New Roman"/>
          <w:szCs w:val="20"/>
        </w:rPr>
        <w:t xml:space="preserve">t during </w:t>
      </w:r>
      <w:r w:rsidR="00EB4DF2" w:rsidRPr="008F4FCB">
        <w:rPr>
          <w:rFonts w:ascii="Times New Roman" w:hAnsi="Times New Roman" w:cs="Times New Roman"/>
          <w:szCs w:val="20"/>
        </w:rPr>
        <w:t>temporal and spatial averaging.</w:t>
      </w:r>
    </w:p>
    <w:p w14:paraId="4DBDA4E9" w14:textId="6FCED6BD" w:rsidR="005512A4" w:rsidRPr="008F4FCB" w:rsidRDefault="005512A4" w:rsidP="00446F47">
      <w:pPr>
        <w:ind w:firstLine="720"/>
        <w:rPr>
          <w:rFonts w:ascii="Times New Roman" w:hAnsi="Times New Roman" w:cs="Times New Roman"/>
          <w:szCs w:val="20"/>
        </w:rPr>
      </w:pPr>
      <w:r w:rsidRPr="008F4FCB">
        <w:rPr>
          <w:rFonts w:ascii="Times New Roman" w:hAnsi="Times New Roman" w:cs="Times New Roman"/>
          <w:szCs w:val="20"/>
        </w:rPr>
        <w:t>We also investigated changes in RT1 as aneurysm shape, diameter, and position vary. We find that RT1 increases consistently as Z-score, shape index increase, and as position becomes more distal. A relationship between residence time and thrombosis has been hypothesized for both cerebral and coronary aneurysms [</w:t>
      </w:r>
      <w:r w:rsidR="00D4308A" w:rsidRPr="008F4FCB">
        <w:rPr>
          <w:rFonts w:ascii="Times New Roman" w:hAnsi="Times New Roman" w:cs="Times New Roman"/>
          <w:szCs w:val="20"/>
        </w:rPr>
        <w:t>13, 17, 18</w:t>
      </w:r>
      <w:r w:rsidRPr="008F4FCB">
        <w:rPr>
          <w:rFonts w:ascii="Times New Roman" w:hAnsi="Times New Roman" w:cs="Times New Roman"/>
          <w:szCs w:val="20"/>
        </w:rPr>
        <w:t xml:space="preserve">]. Here, however, RT1 increases intuitively with both aneurysm length and diameter. Given relatively well-developed inlet jets as illustrated in </w:t>
      </w:r>
      <w:r w:rsidRPr="008F4FCB">
        <w:rPr>
          <w:rFonts w:ascii="Times New Roman" w:hAnsi="Times New Roman" w:cs="Times New Roman"/>
          <w:b/>
          <w:szCs w:val="20"/>
        </w:rPr>
        <w:t>Fig</w:t>
      </w:r>
      <w:r w:rsidR="00386764" w:rsidRPr="008F4FCB">
        <w:rPr>
          <w:rFonts w:ascii="Times New Roman" w:hAnsi="Times New Roman" w:cs="Times New Roman"/>
          <w:b/>
          <w:szCs w:val="20"/>
        </w:rPr>
        <w:t xml:space="preserve">ure </w:t>
      </w:r>
      <w:r w:rsidR="00447E8D">
        <w:rPr>
          <w:rFonts w:ascii="Times New Roman" w:hAnsi="Times New Roman" w:cs="Times New Roman"/>
          <w:b/>
          <w:szCs w:val="20"/>
        </w:rPr>
        <w:t>5</w:t>
      </w:r>
      <w:bookmarkStart w:id="11" w:name="_GoBack"/>
      <w:bookmarkEnd w:id="11"/>
      <w:r w:rsidRPr="008F4FCB">
        <w:rPr>
          <w:rFonts w:ascii="Times New Roman" w:hAnsi="Times New Roman" w:cs="Times New Roman"/>
          <w:szCs w:val="20"/>
        </w:rPr>
        <w:t xml:space="preserve"> that may be unrealistic in true patient anatomies, it is difficult to determine whether these trends are a characteristic of the RT1 parameter, or whether geometric similarity between all smooth, symmetric idealized aneurysms in this study inhibits analysis of RT1’s ability to quantify nuanced hemodynamics. </w:t>
      </w:r>
    </w:p>
    <w:p w14:paraId="7CC4851C" w14:textId="1D12E665" w:rsidR="005512A4" w:rsidRPr="008F4FCB" w:rsidRDefault="005512A4" w:rsidP="00446F47">
      <w:pPr>
        <w:ind w:firstLine="720"/>
        <w:rPr>
          <w:rFonts w:ascii="Times New Roman" w:hAnsi="Times New Roman" w:cs="Times New Roman"/>
          <w:szCs w:val="20"/>
        </w:rPr>
      </w:pPr>
      <w:r w:rsidRPr="008F4FCB">
        <w:rPr>
          <w:rFonts w:ascii="Times New Roman" w:hAnsi="Times New Roman" w:cs="Times New Roman"/>
          <w:szCs w:val="20"/>
        </w:rPr>
        <w:t xml:space="preserve">Although we have systematically investigated the role of </w:t>
      </w:r>
      <w:r w:rsidR="00A7249E">
        <w:rPr>
          <w:rFonts w:ascii="Times New Roman" w:hAnsi="Times New Roman" w:cs="Times New Roman"/>
          <w:szCs w:val="20"/>
        </w:rPr>
        <w:t>geometric</w:t>
      </w:r>
      <w:r w:rsidRPr="008F4FCB">
        <w:rPr>
          <w:rFonts w:ascii="Times New Roman" w:hAnsi="Times New Roman" w:cs="Times New Roman"/>
          <w:szCs w:val="20"/>
        </w:rPr>
        <w:t xml:space="preserve"> parameters on aggregate measures of aneurysm hemodynamics, further work should continue to investigate the potential for low-dimensional representations of aneurysm geometry towards predicting CAA hemodynamics as a surrogate for improving clinical </w:t>
      </w:r>
      <w:r w:rsidRPr="008F4FCB">
        <w:rPr>
          <w:rFonts w:ascii="Times New Roman" w:hAnsi="Times New Roman" w:cs="Times New Roman"/>
          <w:szCs w:val="20"/>
        </w:rPr>
        <w:lastRenderedPageBreak/>
        <w:t>predictive value. Known correlations between aneurysm hemodynamic and geometric features suggest potential to link clinical measurements easily obtained from echocardiography or other routine imaging modalities with patient outcome. Such approaches may form the basis for more sophisticated geometry-based risk stratification methods supporting clinical decision- making in assessment of KD patients.</w:t>
      </w:r>
    </w:p>
    <w:p w14:paraId="214A4C47" w14:textId="1627FC96" w:rsidR="005A2A44" w:rsidRDefault="005A2A44" w:rsidP="00BE0F12">
      <w:pPr>
        <w:ind w:firstLine="432"/>
        <w:rPr>
          <w:ins w:id="12" w:author="Alex" w:date="2019-06-20T15:28:00Z"/>
          <w:rFonts w:ascii="Times New Roman" w:hAnsi="Times New Roman" w:cs="Times New Roman"/>
          <w:szCs w:val="20"/>
        </w:rPr>
      </w:pPr>
      <w:r>
        <w:rPr>
          <w:rFonts w:ascii="Times New Roman" w:hAnsi="Times New Roman" w:cs="Times New Roman"/>
          <w:szCs w:val="20"/>
        </w:rPr>
        <w:t xml:space="preserve">Further work may also investigate fluid-solid interaction simulations. </w:t>
      </w:r>
      <w:r w:rsidR="006303B9">
        <w:rPr>
          <w:rFonts w:ascii="Times New Roman" w:hAnsi="Times New Roman" w:cs="Times New Roman"/>
          <w:szCs w:val="20"/>
        </w:rPr>
        <w:t>W</w:t>
      </w:r>
      <w:r>
        <w:rPr>
          <w:rFonts w:ascii="Times New Roman" w:hAnsi="Times New Roman" w:cs="Times New Roman"/>
          <w:szCs w:val="20"/>
        </w:rPr>
        <w:t xml:space="preserve">e assumed that hemodynamics secondary to </w:t>
      </w:r>
      <w:r w:rsidR="002611EC">
        <w:rPr>
          <w:rFonts w:ascii="Times New Roman" w:hAnsi="Times New Roman" w:cs="Times New Roman"/>
          <w:szCs w:val="20"/>
        </w:rPr>
        <w:t xml:space="preserve">aneurysm </w:t>
      </w:r>
      <w:r>
        <w:rPr>
          <w:rFonts w:ascii="Times New Roman" w:hAnsi="Times New Roman" w:cs="Times New Roman"/>
          <w:szCs w:val="20"/>
        </w:rPr>
        <w:t>anatom</w:t>
      </w:r>
      <w:r w:rsidR="00F7624A">
        <w:rPr>
          <w:rFonts w:ascii="Times New Roman" w:hAnsi="Times New Roman" w:cs="Times New Roman"/>
          <w:szCs w:val="20"/>
        </w:rPr>
        <w:t xml:space="preserve">y </w:t>
      </w:r>
      <w:r>
        <w:rPr>
          <w:rFonts w:ascii="Times New Roman" w:hAnsi="Times New Roman" w:cs="Times New Roman"/>
          <w:szCs w:val="20"/>
        </w:rPr>
        <w:t>could be captured sufficiently accurately with rigid wall simulations,</w:t>
      </w:r>
      <w:r>
        <w:rPr>
          <w:rFonts w:ascii="Times New Roman" w:hAnsi="Times New Roman" w:cs="Times New Roman"/>
          <w:szCs w:val="20"/>
        </w:rPr>
        <w:t xml:space="preserve"> </w:t>
      </w:r>
      <w:r w:rsidR="00F81359">
        <w:rPr>
          <w:rFonts w:ascii="Times New Roman" w:hAnsi="Times New Roman" w:cs="Times New Roman"/>
          <w:szCs w:val="20"/>
        </w:rPr>
        <w:t>with local hemodynamic changes due to vessel wall deformation playing only a marginal role</w:t>
      </w:r>
      <w:r w:rsidR="009E6A3E">
        <w:rPr>
          <w:rFonts w:ascii="Times New Roman" w:hAnsi="Times New Roman" w:cs="Times New Roman"/>
          <w:szCs w:val="20"/>
        </w:rPr>
        <w:t xml:space="preserve">. However, </w:t>
      </w:r>
      <w:r>
        <w:rPr>
          <w:rFonts w:ascii="Times New Roman" w:hAnsi="Times New Roman" w:cs="Times New Roman"/>
          <w:szCs w:val="20"/>
        </w:rPr>
        <w:t>investi</w:t>
      </w:r>
      <w:r w:rsidR="00F81359">
        <w:rPr>
          <w:rFonts w:ascii="Times New Roman" w:hAnsi="Times New Roman" w:cs="Times New Roman"/>
          <w:szCs w:val="20"/>
        </w:rPr>
        <w:t>g</w:t>
      </w:r>
      <w:r>
        <w:rPr>
          <w:rFonts w:ascii="Times New Roman" w:hAnsi="Times New Roman" w:cs="Times New Roman"/>
          <w:szCs w:val="20"/>
        </w:rPr>
        <w:t>ating the characteristics of wall deformation in CAAs may also guide understanding of thrombosis</w:t>
      </w:r>
      <w:r w:rsidR="00B267EF">
        <w:rPr>
          <w:rFonts w:ascii="Times New Roman" w:hAnsi="Times New Roman" w:cs="Times New Roman"/>
          <w:szCs w:val="20"/>
        </w:rPr>
        <w:t xml:space="preserve">, improve physiological realism, and </w:t>
      </w:r>
      <w:r>
        <w:rPr>
          <w:rFonts w:ascii="Times New Roman" w:hAnsi="Times New Roman" w:cs="Times New Roman"/>
          <w:szCs w:val="20"/>
        </w:rPr>
        <w:t>produce clinically relevant hemodynamic parameters.</w:t>
      </w:r>
      <w:r w:rsidR="003958D1">
        <w:rPr>
          <w:rFonts w:ascii="Times New Roman" w:hAnsi="Times New Roman" w:cs="Times New Roman"/>
          <w:szCs w:val="20"/>
        </w:rPr>
        <w:t xml:space="preserve"> Indeed, this framework for systematic variation of aneurysm geometry may be easily coupled with variation in wall material properties to facilitate further </w:t>
      </w:r>
      <w:r w:rsidR="0013178C">
        <w:rPr>
          <w:rFonts w:ascii="Times New Roman" w:hAnsi="Times New Roman" w:cs="Times New Roman"/>
          <w:szCs w:val="20"/>
        </w:rPr>
        <w:t xml:space="preserve">study of aneurysm hemodynamics and wall biomechanics. </w:t>
      </w:r>
    </w:p>
    <w:p w14:paraId="5E41BC1A" w14:textId="2CD5CDF0" w:rsidR="005512A4" w:rsidRPr="008F4FCB" w:rsidRDefault="00D91FD9" w:rsidP="00446F47">
      <w:pPr>
        <w:ind w:firstLine="432"/>
        <w:rPr>
          <w:rFonts w:ascii="Times New Roman" w:hAnsi="Times New Roman" w:cs="Times New Roman"/>
          <w:szCs w:val="20"/>
        </w:rPr>
      </w:pPr>
      <w:r w:rsidRPr="008F4FCB">
        <w:rPr>
          <w:rFonts w:ascii="Times New Roman" w:hAnsi="Times New Roman" w:cs="Times New Roman"/>
          <w:szCs w:val="20"/>
        </w:rPr>
        <w:t>W</w:t>
      </w:r>
      <w:r w:rsidR="005C3B3B" w:rsidRPr="008F4FCB">
        <w:rPr>
          <w:rFonts w:ascii="Times New Roman" w:hAnsi="Times New Roman" w:cs="Times New Roman"/>
          <w:szCs w:val="20"/>
        </w:rPr>
        <w:t>e</w:t>
      </w:r>
      <w:r w:rsidR="005512A4" w:rsidRPr="008F4FCB">
        <w:rPr>
          <w:rFonts w:ascii="Times New Roman" w:hAnsi="Times New Roman" w:cs="Times New Roman"/>
          <w:szCs w:val="20"/>
        </w:rPr>
        <w:t xml:space="preserve"> demonstrate the potential for modification of patient-specific vascular models and artificial aneurysm generation for systematic evaluation of the relationship between anatomy and hemodynamics. Extending the method</w:t>
      </w:r>
      <w:r w:rsidR="006A40C0" w:rsidRPr="008F4FCB">
        <w:rPr>
          <w:rFonts w:ascii="Times New Roman" w:hAnsi="Times New Roman" w:cs="Times New Roman"/>
          <w:szCs w:val="20"/>
        </w:rPr>
        <w:t>o</w:t>
      </w:r>
      <w:r w:rsidR="005512A4" w:rsidRPr="008F4FCB">
        <w:rPr>
          <w:rFonts w:ascii="Times New Roman" w:hAnsi="Times New Roman" w:cs="Times New Roman"/>
          <w:szCs w:val="20"/>
        </w:rPr>
        <w:t>logy in [</w:t>
      </w:r>
      <w:r w:rsidR="00A57E0A" w:rsidRPr="008F4FCB">
        <w:rPr>
          <w:rFonts w:ascii="Times New Roman" w:hAnsi="Times New Roman" w:cs="Times New Roman"/>
          <w:szCs w:val="20"/>
        </w:rPr>
        <w:t>10</w:t>
      </w:r>
      <w:r w:rsidR="009D4368" w:rsidRPr="008F4FCB">
        <w:rPr>
          <w:rFonts w:ascii="Times New Roman" w:hAnsi="Times New Roman" w:cs="Times New Roman"/>
          <w:szCs w:val="20"/>
        </w:rPr>
        <w:t>, 11</w:t>
      </w:r>
      <w:r w:rsidR="005512A4" w:rsidRPr="008F4FCB">
        <w:rPr>
          <w:rFonts w:ascii="Times New Roman" w:hAnsi="Times New Roman" w:cs="Times New Roman"/>
          <w:szCs w:val="20"/>
        </w:rPr>
        <w:t xml:space="preserve">], we first illustrate that controlled variation in aneurysm shape, diameter, and position may produce predictable variation in hemodynamic parameters. Indeed, assumptions such as axisymmetric aneurysm radius, high degree of surface smoothness, and single aneurysm per vessel limit clinical realism. </w:t>
      </w:r>
      <w:r w:rsidR="008821F6" w:rsidRPr="008F4FCB">
        <w:rPr>
          <w:rFonts w:ascii="Times New Roman" w:hAnsi="Times New Roman" w:cs="Times New Roman"/>
          <w:szCs w:val="20"/>
        </w:rPr>
        <w:t>Even with these simplifying assumptions</w:t>
      </w:r>
      <w:r w:rsidR="005512A4" w:rsidRPr="008F4FCB">
        <w:rPr>
          <w:rFonts w:ascii="Times New Roman" w:hAnsi="Times New Roman" w:cs="Times New Roman"/>
          <w:szCs w:val="20"/>
        </w:rPr>
        <w:t xml:space="preserve">, </w:t>
      </w:r>
      <w:r w:rsidR="008821F6" w:rsidRPr="008F4FCB">
        <w:rPr>
          <w:rFonts w:ascii="Times New Roman" w:hAnsi="Times New Roman" w:cs="Times New Roman"/>
          <w:szCs w:val="20"/>
        </w:rPr>
        <w:t xml:space="preserve">we demonstrate that </w:t>
      </w:r>
      <w:r w:rsidR="005512A4" w:rsidRPr="008F4FCB">
        <w:rPr>
          <w:rFonts w:ascii="Times New Roman" w:hAnsi="Times New Roman" w:cs="Times New Roman"/>
          <w:szCs w:val="20"/>
        </w:rPr>
        <w:t xml:space="preserve">manipulating key </w:t>
      </w:r>
      <w:r w:rsidR="004B296A" w:rsidRPr="008F4FCB">
        <w:rPr>
          <w:rFonts w:ascii="Times New Roman" w:hAnsi="Times New Roman" w:cs="Times New Roman"/>
          <w:szCs w:val="20"/>
        </w:rPr>
        <w:t>geometric</w:t>
      </w:r>
      <w:r w:rsidR="00BA772A" w:rsidRPr="008F4FCB">
        <w:rPr>
          <w:rFonts w:ascii="Times New Roman" w:hAnsi="Times New Roman" w:cs="Times New Roman"/>
          <w:szCs w:val="20"/>
        </w:rPr>
        <w:t xml:space="preserve"> </w:t>
      </w:r>
      <w:r w:rsidR="005512A4" w:rsidRPr="008F4FCB">
        <w:rPr>
          <w:rFonts w:ascii="Times New Roman" w:hAnsi="Times New Roman" w:cs="Times New Roman"/>
          <w:szCs w:val="20"/>
        </w:rPr>
        <w:t xml:space="preserve">parameters such as length, diameter, and position </w:t>
      </w:r>
      <w:r w:rsidR="009D40D3" w:rsidRPr="008F4FCB">
        <w:rPr>
          <w:rFonts w:ascii="Times New Roman" w:hAnsi="Times New Roman" w:cs="Times New Roman"/>
          <w:szCs w:val="20"/>
        </w:rPr>
        <w:t>are</w:t>
      </w:r>
      <w:r w:rsidR="005512A4" w:rsidRPr="008F4FCB">
        <w:rPr>
          <w:rFonts w:ascii="Times New Roman" w:hAnsi="Times New Roman" w:cs="Times New Roman"/>
          <w:szCs w:val="20"/>
        </w:rPr>
        <w:t xml:space="preserve"> sufficient to enable systematic variation of aneurysm hemodynamics</w:t>
      </w:r>
      <w:r w:rsidR="00540813" w:rsidRPr="008F4FCB">
        <w:rPr>
          <w:rFonts w:ascii="Times New Roman" w:hAnsi="Times New Roman" w:cs="Times New Roman"/>
          <w:szCs w:val="20"/>
        </w:rPr>
        <w:t xml:space="preserve">, </w:t>
      </w:r>
      <w:r w:rsidR="00A97F69" w:rsidRPr="008F4FCB">
        <w:rPr>
          <w:rFonts w:ascii="Times New Roman" w:hAnsi="Times New Roman" w:cs="Times New Roman"/>
          <w:szCs w:val="20"/>
        </w:rPr>
        <w:t xml:space="preserve">allowing </w:t>
      </w:r>
      <w:r w:rsidR="005512A4" w:rsidRPr="008F4FCB">
        <w:rPr>
          <w:rFonts w:ascii="Times New Roman" w:hAnsi="Times New Roman" w:cs="Times New Roman"/>
          <w:szCs w:val="20"/>
        </w:rPr>
        <w:t>closer interrogation of inconsistent variations in hemodynamic</w:t>
      </w:r>
      <w:r w:rsidR="00540813" w:rsidRPr="008F4FCB">
        <w:rPr>
          <w:rFonts w:ascii="Times New Roman" w:hAnsi="Times New Roman" w:cs="Times New Roman"/>
          <w:szCs w:val="20"/>
        </w:rPr>
        <w:t xml:space="preserve">s. </w:t>
      </w:r>
      <w:r w:rsidR="006561A8" w:rsidRPr="008F4FCB">
        <w:rPr>
          <w:rFonts w:ascii="Times New Roman" w:hAnsi="Times New Roman" w:cs="Times New Roman"/>
          <w:szCs w:val="20"/>
        </w:rPr>
        <w:t xml:space="preserve">Overall, the </w:t>
      </w:r>
      <w:r w:rsidR="002A6A6D" w:rsidRPr="008F4FCB">
        <w:rPr>
          <w:rFonts w:ascii="Times New Roman" w:hAnsi="Times New Roman" w:cs="Times New Roman"/>
          <w:szCs w:val="20"/>
        </w:rPr>
        <w:t xml:space="preserve">use of </w:t>
      </w:r>
      <w:r w:rsidR="006561A8" w:rsidRPr="008F4FCB">
        <w:rPr>
          <w:rFonts w:ascii="Times New Roman" w:hAnsi="Times New Roman" w:cs="Times New Roman"/>
          <w:szCs w:val="20"/>
        </w:rPr>
        <w:t xml:space="preserve">vessel modification pipeline </w:t>
      </w:r>
      <w:r w:rsidR="009837A9" w:rsidRPr="008F4FCB">
        <w:rPr>
          <w:rFonts w:ascii="Times New Roman" w:hAnsi="Times New Roman" w:cs="Times New Roman"/>
          <w:szCs w:val="20"/>
        </w:rPr>
        <w:t>for</w:t>
      </w:r>
      <w:r w:rsidR="006561A8" w:rsidRPr="008F4FCB">
        <w:rPr>
          <w:rFonts w:ascii="Times New Roman" w:hAnsi="Times New Roman" w:cs="Times New Roman"/>
          <w:szCs w:val="20"/>
        </w:rPr>
        <w:t xml:space="preserve"> systematic </w:t>
      </w:r>
      <w:r w:rsidR="008E1AFF" w:rsidRPr="008F4FCB">
        <w:rPr>
          <w:rFonts w:ascii="Times New Roman" w:hAnsi="Times New Roman" w:cs="Times New Roman"/>
          <w:szCs w:val="20"/>
        </w:rPr>
        <w:t>understanding</w:t>
      </w:r>
      <w:r w:rsidR="006561A8" w:rsidRPr="008F4FCB">
        <w:rPr>
          <w:rFonts w:ascii="Times New Roman" w:hAnsi="Times New Roman" w:cs="Times New Roman"/>
          <w:szCs w:val="20"/>
        </w:rPr>
        <w:t xml:space="preserve"> of </w:t>
      </w:r>
      <w:r w:rsidR="002A6A6D" w:rsidRPr="008F4FCB">
        <w:rPr>
          <w:rFonts w:ascii="Times New Roman" w:hAnsi="Times New Roman" w:cs="Times New Roman"/>
          <w:szCs w:val="20"/>
        </w:rPr>
        <w:t xml:space="preserve">CAA hemodynamics in KD patients </w:t>
      </w:r>
      <w:r w:rsidR="0085536E" w:rsidRPr="008F4FCB">
        <w:rPr>
          <w:rFonts w:ascii="Times New Roman" w:hAnsi="Times New Roman" w:cs="Times New Roman"/>
          <w:szCs w:val="20"/>
        </w:rPr>
        <w:t xml:space="preserve">forms the foundation for future systematic hemodynamic studies </w:t>
      </w:r>
      <w:r w:rsidR="006200E0" w:rsidRPr="008F4FCB">
        <w:rPr>
          <w:rFonts w:ascii="Times New Roman" w:hAnsi="Times New Roman" w:cs="Times New Roman"/>
          <w:szCs w:val="20"/>
        </w:rPr>
        <w:t xml:space="preserve">that may inspire insight into disease </w:t>
      </w:r>
      <w:r w:rsidR="00B65C36" w:rsidRPr="008F4FCB">
        <w:rPr>
          <w:rFonts w:ascii="Times New Roman" w:hAnsi="Times New Roman" w:cs="Times New Roman"/>
          <w:szCs w:val="20"/>
        </w:rPr>
        <w:t>pathogenesis</w:t>
      </w:r>
      <w:r w:rsidR="006200E0" w:rsidRPr="008F4FCB">
        <w:rPr>
          <w:rFonts w:ascii="Times New Roman" w:hAnsi="Times New Roman" w:cs="Times New Roman"/>
          <w:szCs w:val="20"/>
        </w:rPr>
        <w:t xml:space="preserve">, </w:t>
      </w:r>
      <w:r w:rsidR="00D16687" w:rsidRPr="008F4FCB">
        <w:rPr>
          <w:rFonts w:ascii="Times New Roman" w:hAnsi="Times New Roman" w:cs="Times New Roman"/>
          <w:szCs w:val="20"/>
        </w:rPr>
        <w:t xml:space="preserve">aid validation of </w:t>
      </w:r>
      <w:r w:rsidR="009035C0" w:rsidRPr="008F4FCB">
        <w:rPr>
          <w:rFonts w:ascii="Times New Roman" w:hAnsi="Times New Roman" w:cs="Times New Roman"/>
          <w:szCs w:val="20"/>
        </w:rPr>
        <w:t xml:space="preserve">patient-specific risk stratification methods, </w:t>
      </w:r>
      <w:r w:rsidR="00B65C36" w:rsidRPr="008F4FCB">
        <w:rPr>
          <w:rFonts w:ascii="Times New Roman" w:hAnsi="Times New Roman" w:cs="Times New Roman"/>
          <w:szCs w:val="20"/>
        </w:rPr>
        <w:t xml:space="preserve">and </w:t>
      </w:r>
      <w:r w:rsidR="00B13E1D" w:rsidRPr="008F4FCB">
        <w:rPr>
          <w:rFonts w:ascii="Times New Roman" w:hAnsi="Times New Roman" w:cs="Times New Roman"/>
          <w:szCs w:val="20"/>
        </w:rPr>
        <w:t xml:space="preserve">help </w:t>
      </w:r>
      <w:r w:rsidR="001761B1" w:rsidRPr="008F4FCB">
        <w:rPr>
          <w:rFonts w:ascii="Times New Roman" w:hAnsi="Times New Roman" w:cs="Times New Roman"/>
          <w:szCs w:val="20"/>
        </w:rPr>
        <w:t xml:space="preserve">characterize cardiovascular surgical interventions. </w:t>
      </w:r>
      <w:r w:rsidR="00B65C36" w:rsidRPr="008F4FCB">
        <w:rPr>
          <w:rFonts w:ascii="Times New Roman" w:hAnsi="Times New Roman" w:cs="Times New Roman"/>
          <w:szCs w:val="20"/>
        </w:rPr>
        <w:t xml:space="preserve"> </w:t>
      </w:r>
    </w:p>
    <w:p w14:paraId="740A3A48" w14:textId="77777777" w:rsidR="005512A4" w:rsidRPr="008F4FCB" w:rsidRDefault="005512A4">
      <w:pPr>
        <w:spacing w:line="240" w:lineRule="auto"/>
        <w:rPr>
          <w:rFonts w:ascii="Times New Roman" w:eastAsiaTheme="majorEastAsia" w:hAnsi="Times New Roman" w:cs="Times New Roman"/>
          <w:b/>
          <w:color w:val="000000" w:themeColor="text1"/>
          <w:sz w:val="26"/>
          <w:szCs w:val="32"/>
        </w:rPr>
      </w:pPr>
      <w:r w:rsidRPr="008F4FCB">
        <w:rPr>
          <w:rFonts w:ascii="Times New Roman" w:hAnsi="Times New Roman" w:cs="Times New Roman"/>
        </w:rPr>
        <w:br w:type="page"/>
      </w:r>
    </w:p>
    <w:p w14:paraId="1BC74287" w14:textId="400AA935" w:rsidR="002C5559" w:rsidRPr="008F4FCB" w:rsidRDefault="002C5559" w:rsidP="00F912CC">
      <w:pPr>
        <w:pStyle w:val="Heading1"/>
        <w:rPr>
          <w:rFonts w:ascii="Times New Roman" w:hAnsi="Times New Roman" w:cs="Times New Roman"/>
        </w:rPr>
      </w:pPr>
      <w:bookmarkStart w:id="13" w:name="_Toc9041278"/>
      <w:r w:rsidRPr="008F4FCB">
        <w:rPr>
          <w:rFonts w:ascii="Times New Roman" w:hAnsi="Times New Roman" w:cs="Times New Roman"/>
        </w:rPr>
        <w:lastRenderedPageBreak/>
        <w:t>Acknowledgements</w:t>
      </w:r>
      <w:bookmarkEnd w:id="13"/>
    </w:p>
    <w:p w14:paraId="0727137C" w14:textId="4A69C146" w:rsidR="00976D00" w:rsidRPr="008F4FCB" w:rsidRDefault="00976D00" w:rsidP="00F912CC">
      <w:pPr>
        <w:rPr>
          <w:rFonts w:ascii="Times New Roman" w:hAnsi="Times New Roman" w:cs="Times New Roman"/>
        </w:rPr>
      </w:pPr>
      <w:r w:rsidRPr="008F4FCB">
        <w:rPr>
          <w:rFonts w:ascii="Times New Roman" w:hAnsi="Times New Roman" w:cs="Times New Roman"/>
        </w:rPr>
        <w:br w:type="page"/>
      </w:r>
    </w:p>
    <w:p w14:paraId="01233DEA" w14:textId="281D1AF2" w:rsidR="001F577D" w:rsidRPr="008F4FCB" w:rsidRDefault="001F577D" w:rsidP="00F912CC">
      <w:pPr>
        <w:pStyle w:val="Heading1"/>
        <w:rPr>
          <w:rFonts w:ascii="Times New Roman" w:hAnsi="Times New Roman" w:cs="Times New Roman"/>
        </w:rPr>
      </w:pPr>
      <w:bookmarkStart w:id="14" w:name="_Toc9041279"/>
      <w:r w:rsidRPr="008F4FCB">
        <w:rPr>
          <w:rFonts w:ascii="Times New Roman" w:hAnsi="Times New Roman" w:cs="Times New Roman"/>
        </w:rPr>
        <w:lastRenderedPageBreak/>
        <w:t>References</w:t>
      </w:r>
      <w:bookmarkEnd w:id="14"/>
    </w:p>
    <w:p w14:paraId="3C0D2621" w14:textId="77777777" w:rsidR="00466709" w:rsidRPr="008F4FCB" w:rsidRDefault="00466709" w:rsidP="00466709">
      <w:pPr>
        <w:pStyle w:val="NoSpacing"/>
        <w:rPr>
          <w:rFonts w:ascii="Times New Roman" w:hAnsi="Times New Roman" w:cs="Times New Roman"/>
        </w:rPr>
      </w:pPr>
      <w:r w:rsidRPr="008F4FCB">
        <w:rPr>
          <w:rFonts w:ascii="Times New Roman" w:hAnsi="Times New Roman" w:cs="Times New Roman"/>
        </w:rPr>
        <w:t xml:space="preserve">[1] Burns JC, Shike H, Gordon JB, Malhotra A, Schoenweiter M, Kawasaki T. Sequelae of Kawasaki disease in adolescents and young adults. </w:t>
      </w:r>
      <w:r w:rsidRPr="008F4FCB">
        <w:rPr>
          <w:rFonts w:ascii="Times New Roman" w:hAnsi="Times New Roman" w:cs="Times New Roman"/>
          <w:i/>
        </w:rPr>
        <w:t>J Am Coll Cardiol</w:t>
      </w:r>
      <w:r w:rsidRPr="008F4FCB">
        <w:rPr>
          <w:rFonts w:ascii="Times New Roman" w:hAnsi="Times New Roman" w:cs="Times New Roman"/>
        </w:rPr>
        <w:t>. 1996;28(1):253-257. Doi:10.1016/0735-1097(96)00099-X</w:t>
      </w:r>
    </w:p>
    <w:p w14:paraId="5F7C94E1" w14:textId="77777777" w:rsidR="00466709" w:rsidRPr="008F4FCB" w:rsidRDefault="00466709" w:rsidP="00466709">
      <w:pPr>
        <w:pStyle w:val="NoSpacing"/>
        <w:rPr>
          <w:rFonts w:ascii="Times New Roman" w:hAnsi="Times New Roman" w:cs="Times New Roman"/>
        </w:rPr>
      </w:pPr>
    </w:p>
    <w:p w14:paraId="49687439" w14:textId="77777777" w:rsidR="00466709" w:rsidRPr="008F4FCB" w:rsidRDefault="00466709" w:rsidP="00466709">
      <w:pPr>
        <w:pStyle w:val="NoSpacing"/>
        <w:rPr>
          <w:rFonts w:ascii="Times New Roman" w:hAnsi="Times New Roman" w:cs="Times New Roman"/>
        </w:rPr>
      </w:pPr>
      <w:r w:rsidRPr="008F4FCB">
        <w:rPr>
          <w:rFonts w:ascii="Times New Roman" w:hAnsi="Times New Roman" w:cs="Times New Roman"/>
        </w:rPr>
        <w:t xml:space="preserve">[2] Burns JC. Kawasaki Disease update. </w:t>
      </w:r>
      <w:r w:rsidRPr="008F4FCB">
        <w:rPr>
          <w:rFonts w:ascii="Times New Roman" w:hAnsi="Times New Roman" w:cs="Times New Roman"/>
          <w:i/>
        </w:rPr>
        <w:t>Indian J Pediatr</w:t>
      </w:r>
      <w:r w:rsidRPr="008F4FCB">
        <w:rPr>
          <w:rFonts w:ascii="Times New Roman" w:hAnsi="Times New Roman" w:cs="Times New Roman"/>
        </w:rPr>
        <w:t xml:space="preserve">. 2009;76(1):71-76. Doi:http://dx.doi.org/10.1007/s12098-009-003103. </w:t>
      </w:r>
    </w:p>
    <w:p w14:paraId="473F8B8B" w14:textId="77777777" w:rsidR="00466709" w:rsidRPr="008F4FCB" w:rsidRDefault="00466709" w:rsidP="00466709">
      <w:pPr>
        <w:pStyle w:val="NoSpacing"/>
        <w:rPr>
          <w:rFonts w:ascii="Times New Roman" w:hAnsi="Times New Roman" w:cs="Times New Roman"/>
        </w:rPr>
      </w:pPr>
    </w:p>
    <w:p w14:paraId="6BD92F5B" w14:textId="77777777" w:rsidR="00466709" w:rsidRPr="008F4FCB" w:rsidRDefault="00466709" w:rsidP="00466709">
      <w:pPr>
        <w:pStyle w:val="NoSpacing"/>
        <w:rPr>
          <w:rFonts w:ascii="Times New Roman" w:hAnsi="Times New Roman" w:cs="Times New Roman"/>
        </w:rPr>
      </w:pPr>
      <w:r w:rsidRPr="008F4FCB">
        <w:rPr>
          <w:rFonts w:ascii="Times New Roman" w:hAnsi="Times New Roman" w:cs="Times New Roman"/>
        </w:rPr>
        <w:t xml:space="preserve">[3] Kato H, Sugimura T, Akagi T, Sato N, Hashino K, Maeno Y, Kazue T, Eto G, Yamakawa R. Long-term consequences of Kawasaki disease A 10- to 21-year follow up study of 594 patients. </w:t>
      </w:r>
      <w:r w:rsidRPr="008F4FCB">
        <w:rPr>
          <w:rFonts w:ascii="Times New Roman" w:hAnsi="Times New Roman" w:cs="Times New Roman"/>
          <w:i/>
        </w:rPr>
        <w:t>Circulation</w:t>
      </w:r>
      <w:r w:rsidRPr="008F4FCB">
        <w:rPr>
          <w:rFonts w:ascii="Times New Roman" w:hAnsi="Times New Roman" w:cs="Times New Roman"/>
        </w:rPr>
        <w:t xml:space="preserve">. 1996;94:1379-1385. </w:t>
      </w:r>
    </w:p>
    <w:p w14:paraId="05FAAA6D" w14:textId="77777777" w:rsidR="00466709" w:rsidRPr="008F4FCB" w:rsidRDefault="00466709" w:rsidP="00466709">
      <w:pPr>
        <w:pStyle w:val="NoSpacing"/>
        <w:rPr>
          <w:rFonts w:ascii="Times New Roman" w:hAnsi="Times New Roman" w:cs="Times New Roman"/>
        </w:rPr>
      </w:pPr>
    </w:p>
    <w:p w14:paraId="7C68CE84" w14:textId="77777777" w:rsidR="00466709" w:rsidRPr="008F4FCB" w:rsidRDefault="00466709" w:rsidP="00466709">
      <w:pPr>
        <w:pStyle w:val="NoSpacing"/>
        <w:rPr>
          <w:rFonts w:ascii="Times New Roman" w:hAnsi="Times New Roman" w:cs="Times New Roman"/>
        </w:rPr>
      </w:pPr>
      <w:r w:rsidRPr="008F4FCB">
        <w:rPr>
          <w:rFonts w:ascii="Times New Roman" w:hAnsi="Times New Roman" w:cs="Times New Roman"/>
        </w:rPr>
        <w:t xml:space="preserve">[4] Rizk SRY, El Said G, Daniels LB, et al. Acute myocardial ischemia in adults secondary to missed Kawasaki disease in childhood. </w:t>
      </w:r>
      <w:r w:rsidRPr="008F4FCB">
        <w:rPr>
          <w:rFonts w:ascii="Times New Roman" w:hAnsi="Times New Roman" w:cs="Times New Roman"/>
          <w:i/>
        </w:rPr>
        <w:t>Am J Cardiol</w:t>
      </w:r>
      <w:r w:rsidRPr="008F4FCB">
        <w:rPr>
          <w:rFonts w:ascii="Times New Roman" w:hAnsi="Times New Roman" w:cs="Times New Roman"/>
        </w:rPr>
        <w:t>. 2015;115(4)423-427. Doi:10.1016/j.amjcard.2014.11.024</w:t>
      </w:r>
    </w:p>
    <w:p w14:paraId="5BC7A3A0" w14:textId="77777777" w:rsidR="00466709" w:rsidRPr="008F4FCB" w:rsidRDefault="00466709" w:rsidP="00466709">
      <w:pPr>
        <w:pStyle w:val="NoSpacing"/>
        <w:rPr>
          <w:rFonts w:ascii="Times New Roman" w:hAnsi="Times New Roman" w:cs="Times New Roman"/>
        </w:rPr>
      </w:pPr>
    </w:p>
    <w:p w14:paraId="14DD0CC4" w14:textId="77777777" w:rsidR="00466709" w:rsidRPr="008F4FCB" w:rsidRDefault="00466709" w:rsidP="00466709">
      <w:pPr>
        <w:pStyle w:val="NoSpacing"/>
        <w:rPr>
          <w:rFonts w:ascii="Times New Roman" w:hAnsi="Times New Roman" w:cs="Times New Roman"/>
        </w:rPr>
      </w:pPr>
      <w:r w:rsidRPr="008F4FCB">
        <w:rPr>
          <w:rFonts w:ascii="Times New Roman" w:hAnsi="Times New Roman" w:cs="Times New Roman"/>
        </w:rPr>
        <w:t xml:space="preserve">[5] McCrindle BW, Rowley AH, Newburger JW, Burns JC, Bolger AF, Gewitz M, Baker AL, Jackson MA, Takahashi M, Shah PB, Kobayashki T, Wu MH, Saji TT, Pahl E, American Heart Association Rheumatic Fever Ed, and Kawasaki Disease Committee of the Council on Cardiovascular Disease in the Young, Nursing CoCaS, Anesthesia CoCSa, Prevention aCoEa. Diagnosis, treatment, and long-term management of Kawasaki disease: A scientific statement for health professionals from the American Heart Association. </w:t>
      </w:r>
      <w:r w:rsidRPr="008F4FCB">
        <w:rPr>
          <w:rFonts w:ascii="Times New Roman" w:hAnsi="Times New Roman" w:cs="Times New Roman"/>
          <w:i/>
        </w:rPr>
        <w:t>Circulation</w:t>
      </w:r>
      <w:r w:rsidRPr="008F4FCB">
        <w:rPr>
          <w:rFonts w:ascii="Times New Roman" w:hAnsi="Times New Roman" w:cs="Times New Roman"/>
        </w:rPr>
        <w:t xml:space="preserve">. 2017; 135:e927-e999. </w:t>
      </w:r>
    </w:p>
    <w:p w14:paraId="7F3F744C" w14:textId="77777777" w:rsidR="00466709" w:rsidRPr="008F4FCB" w:rsidRDefault="00466709" w:rsidP="00466709">
      <w:pPr>
        <w:pStyle w:val="NoSpacing"/>
        <w:rPr>
          <w:rFonts w:ascii="Times New Roman" w:hAnsi="Times New Roman" w:cs="Times New Roman"/>
        </w:rPr>
      </w:pPr>
    </w:p>
    <w:p w14:paraId="405D712F" w14:textId="77777777" w:rsidR="00466709" w:rsidRPr="008F4FCB" w:rsidRDefault="00466709" w:rsidP="00466709">
      <w:pPr>
        <w:pStyle w:val="NoSpacing"/>
        <w:rPr>
          <w:rFonts w:ascii="Times New Roman" w:hAnsi="Times New Roman" w:cs="Times New Roman"/>
        </w:rPr>
      </w:pPr>
      <w:r w:rsidRPr="008F4FCB">
        <w:rPr>
          <w:rFonts w:ascii="Times New Roman" w:hAnsi="Times New Roman" w:cs="Times New Roman"/>
        </w:rPr>
        <w:t xml:space="preserve">[6] Tsuda E, Hirata T, Matsuo O, Abe T, Sugiyama H, Yamada O. The 30-year outcome of patients after myocardial infarction due to coronary artery lesions caused by Kawasaki disease. </w:t>
      </w:r>
      <w:r w:rsidRPr="008F4FCB">
        <w:rPr>
          <w:rFonts w:ascii="Times New Roman" w:hAnsi="Times New Roman" w:cs="Times New Roman"/>
          <w:i/>
        </w:rPr>
        <w:t>Pediatr Cardiol</w:t>
      </w:r>
      <w:r w:rsidRPr="008F4FCB">
        <w:rPr>
          <w:rFonts w:ascii="Times New Roman" w:hAnsi="Times New Roman" w:cs="Times New Roman"/>
        </w:rPr>
        <w:t>. 2011;32(2):176-182. doi:10.1007/s00246-010-9838-y.</w:t>
      </w:r>
    </w:p>
    <w:p w14:paraId="5BCBEF5D" w14:textId="77777777" w:rsidR="00466709" w:rsidRPr="008F4FCB" w:rsidRDefault="00466709" w:rsidP="00466709">
      <w:pPr>
        <w:pStyle w:val="NoSpacing"/>
        <w:rPr>
          <w:rFonts w:ascii="Times New Roman" w:hAnsi="Times New Roman" w:cs="Times New Roman"/>
        </w:rPr>
      </w:pPr>
    </w:p>
    <w:p w14:paraId="39AAB414" w14:textId="01A03B2D" w:rsidR="00466709" w:rsidRPr="008F4FCB" w:rsidRDefault="00466709" w:rsidP="00466709">
      <w:pPr>
        <w:pStyle w:val="NoSpacing"/>
        <w:rPr>
          <w:rFonts w:ascii="Times New Roman" w:hAnsi="Times New Roman" w:cs="Times New Roman"/>
        </w:rPr>
      </w:pPr>
      <w:r w:rsidRPr="008F4FCB">
        <w:rPr>
          <w:rFonts w:ascii="Times New Roman" w:hAnsi="Times New Roman" w:cs="Times New Roman"/>
        </w:rPr>
        <w:t>[7] Grande</w:t>
      </w:r>
      <w:r w:rsidR="00573574" w:rsidRPr="008F4FCB">
        <w:rPr>
          <w:rFonts w:ascii="Times New Roman" w:hAnsi="Times New Roman" w:cs="Times New Roman"/>
        </w:rPr>
        <w:t xml:space="preserve"> </w:t>
      </w:r>
      <w:r w:rsidRPr="008F4FCB">
        <w:rPr>
          <w:rFonts w:ascii="Times New Roman" w:hAnsi="Times New Roman" w:cs="Times New Roman"/>
        </w:rPr>
        <w:t>Gutierrez</w:t>
      </w:r>
      <w:r w:rsidR="00573574" w:rsidRPr="008F4FCB">
        <w:rPr>
          <w:rFonts w:ascii="Times New Roman" w:hAnsi="Times New Roman" w:cs="Times New Roman"/>
        </w:rPr>
        <w:t xml:space="preserve"> </w:t>
      </w:r>
      <w:r w:rsidRPr="008F4FCB">
        <w:rPr>
          <w:rFonts w:ascii="Times New Roman" w:hAnsi="Times New Roman" w:cs="Times New Roman"/>
        </w:rPr>
        <w:t>N,</w:t>
      </w:r>
      <w:r w:rsidR="00573574" w:rsidRPr="008F4FCB">
        <w:rPr>
          <w:rFonts w:ascii="Times New Roman" w:hAnsi="Times New Roman" w:cs="Times New Roman"/>
        </w:rPr>
        <w:t xml:space="preserve"> </w:t>
      </w:r>
      <w:r w:rsidRPr="008F4FCB">
        <w:rPr>
          <w:rFonts w:ascii="Times New Roman" w:hAnsi="Times New Roman" w:cs="Times New Roman"/>
        </w:rPr>
        <w:t>Shirinsky</w:t>
      </w:r>
      <w:r w:rsidR="00573574" w:rsidRPr="008F4FCB">
        <w:rPr>
          <w:rFonts w:ascii="Times New Roman" w:hAnsi="Times New Roman" w:cs="Times New Roman"/>
        </w:rPr>
        <w:t xml:space="preserve"> </w:t>
      </w:r>
      <w:r w:rsidRPr="008F4FCB">
        <w:rPr>
          <w:rFonts w:ascii="Times New Roman" w:hAnsi="Times New Roman" w:cs="Times New Roman"/>
        </w:rPr>
        <w:t>O,</w:t>
      </w:r>
      <w:r w:rsidR="00573574" w:rsidRPr="008F4FCB">
        <w:rPr>
          <w:rFonts w:ascii="Times New Roman" w:hAnsi="Times New Roman" w:cs="Times New Roman"/>
        </w:rPr>
        <w:t xml:space="preserve"> </w:t>
      </w:r>
      <w:r w:rsidRPr="008F4FCB">
        <w:rPr>
          <w:rFonts w:ascii="Times New Roman" w:hAnsi="Times New Roman" w:cs="Times New Roman"/>
        </w:rPr>
        <w:t>Gagarina</w:t>
      </w:r>
      <w:r w:rsidR="00573574" w:rsidRPr="008F4FCB">
        <w:rPr>
          <w:rFonts w:ascii="Times New Roman" w:hAnsi="Times New Roman" w:cs="Times New Roman"/>
        </w:rPr>
        <w:t xml:space="preserve"> </w:t>
      </w:r>
      <w:r w:rsidRPr="008F4FCB">
        <w:rPr>
          <w:rFonts w:ascii="Times New Roman" w:hAnsi="Times New Roman" w:cs="Times New Roman"/>
        </w:rPr>
        <w:t>N,</w:t>
      </w:r>
      <w:r w:rsidR="00573574" w:rsidRPr="008F4FCB">
        <w:rPr>
          <w:rFonts w:ascii="Times New Roman" w:hAnsi="Times New Roman" w:cs="Times New Roman"/>
        </w:rPr>
        <w:t xml:space="preserve"> </w:t>
      </w:r>
      <w:r w:rsidRPr="008F4FCB">
        <w:rPr>
          <w:rFonts w:ascii="Times New Roman" w:hAnsi="Times New Roman" w:cs="Times New Roman"/>
        </w:rPr>
        <w:t>Lyskina</w:t>
      </w:r>
      <w:r w:rsidR="00573574" w:rsidRPr="008F4FCB">
        <w:rPr>
          <w:rFonts w:ascii="Times New Roman" w:hAnsi="Times New Roman" w:cs="Times New Roman"/>
        </w:rPr>
        <w:t xml:space="preserve"> </w:t>
      </w:r>
      <w:r w:rsidRPr="008F4FCB">
        <w:rPr>
          <w:rFonts w:ascii="Times New Roman" w:hAnsi="Times New Roman" w:cs="Times New Roman"/>
        </w:rPr>
        <w:t>G,</w:t>
      </w:r>
      <w:r w:rsidR="00573574" w:rsidRPr="008F4FCB">
        <w:rPr>
          <w:rFonts w:ascii="Times New Roman" w:hAnsi="Times New Roman" w:cs="Times New Roman"/>
        </w:rPr>
        <w:t xml:space="preserve"> </w:t>
      </w:r>
      <w:r w:rsidRPr="008F4FCB">
        <w:rPr>
          <w:rFonts w:ascii="Times New Roman" w:hAnsi="Times New Roman" w:cs="Times New Roman"/>
        </w:rPr>
        <w:t>Fukazawa</w:t>
      </w:r>
      <w:r w:rsidR="00573574" w:rsidRPr="008F4FCB">
        <w:rPr>
          <w:rFonts w:ascii="Times New Roman" w:hAnsi="Times New Roman" w:cs="Times New Roman"/>
        </w:rPr>
        <w:t xml:space="preserve"> </w:t>
      </w:r>
      <w:r w:rsidRPr="008F4FCB">
        <w:rPr>
          <w:rFonts w:ascii="Times New Roman" w:hAnsi="Times New Roman" w:cs="Times New Roman"/>
        </w:rPr>
        <w:t>R,</w:t>
      </w:r>
      <w:r w:rsidR="00573574" w:rsidRPr="008F4FCB">
        <w:rPr>
          <w:rFonts w:ascii="Times New Roman" w:hAnsi="Times New Roman" w:cs="Times New Roman"/>
        </w:rPr>
        <w:t xml:space="preserve"> </w:t>
      </w:r>
      <w:r w:rsidRPr="008F4FCB">
        <w:rPr>
          <w:rFonts w:ascii="Times New Roman" w:hAnsi="Times New Roman" w:cs="Times New Roman"/>
        </w:rPr>
        <w:t>Ogawa</w:t>
      </w:r>
      <w:r w:rsidR="00573574" w:rsidRPr="008F4FCB">
        <w:rPr>
          <w:rFonts w:ascii="Times New Roman" w:hAnsi="Times New Roman" w:cs="Times New Roman"/>
        </w:rPr>
        <w:t xml:space="preserve"> </w:t>
      </w:r>
      <w:r w:rsidRPr="008F4FCB">
        <w:rPr>
          <w:rFonts w:ascii="Times New Roman" w:hAnsi="Times New Roman" w:cs="Times New Roman"/>
        </w:rPr>
        <w:t>S,</w:t>
      </w:r>
      <w:r w:rsidR="00573574" w:rsidRPr="008F4FCB">
        <w:rPr>
          <w:rFonts w:ascii="Times New Roman" w:hAnsi="Times New Roman" w:cs="Times New Roman"/>
        </w:rPr>
        <w:t xml:space="preserve"> </w:t>
      </w:r>
      <w:r w:rsidRPr="008F4FCB">
        <w:rPr>
          <w:rFonts w:ascii="Times New Roman" w:hAnsi="Times New Roman" w:cs="Times New Roman"/>
        </w:rPr>
        <w:t>Burns</w:t>
      </w:r>
      <w:r w:rsidR="00573574" w:rsidRPr="008F4FCB">
        <w:rPr>
          <w:rFonts w:ascii="Times New Roman" w:hAnsi="Times New Roman" w:cs="Times New Roman"/>
        </w:rPr>
        <w:t xml:space="preserve"> </w:t>
      </w:r>
      <w:r w:rsidRPr="008F4FCB">
        <w:rPr>
          <w:rFonts w:ascii="Times New Roman" w:hAnsi="Times New Roman" w:cs="Times New Roman"/>
        </w:rPr>
        <w:t>JC,</w:t>
      </w:r>
      <w:r w:rsidR="00573574" w:rsidRPr="008F4FCB">
        <w:rPr>
          <w:rFonts w:ascii="Times New Roman" w:hAnsi="Times New Roman" w:cs="Times New Roman"/>
        </w:rPr>
        <w:t xml:space="preserve"> </w:t>
      </w:r>
      <w:r w:rsidRPr="008F4FCB">
        <w:rPr>
          <w:rFonts w:ascii="Times New Roman" w:hAnsi="Times New Roman" w:cs="Times New Roman"/>
        </w:rPr>
        <w:t>Marsden</w:t>
      </w:r>
      <w:r w:rsidR="00573574" w:rsidRPr="008F4FCB">
        <w:rPr>
          <w:rFonts w:ascii="Times New Roman" w:hAnsi="Times New Roman" w:cs="Times New Roman"/>
        </w:rPr>
        <w:t xml:space="preserve"> </w:t>
      </w:r>
      <w:r w:rsidRPr="008F4FCB">
        <w:rPr>
          <w:rFonts w:ascii="Times New Roman" w:hAnsi="Times New Roman" w:cs="Times New Roman"/>
        </w:rPr>
        <w:t>AL, Kahn AM. Assessment of coronary artery aneurysms caused by Kawasaki disease using transluminal attenuation gradient analysis of computerized tomography angiograms. Am J Cardiol. 2017;120:556–562.</w:t>
      </w:r>
    </w:p>
    <w:p w14:paraId="64CB2F51" w14:textId="77777777" w:rsidR="00466709" w:rsidRPr="008F4FCB" w:rsidRDefault="00466709" w:rsidP="00466709">
      <w:pPr>
        <w:pStyle w:val="NoSpacing"/>
        <w:rPr>
          <w:rFonts w:ascii="Times New Roman" w:hAnsi="Times New Roman" w:cs="Times New Roman"/>
        </w:rPr>
      </w:pPr>
    </w:p>
    <w:p w14:paraId="61E31E46" w14:textId="77777777" w:rsidR="00466709" w:rsidRPr="008F4FCB" w:rsidRDefault="00466709" w:rsidP="00466709">
      <w:pPr>
        <w:pStyle w:val="NoSpacing"/>
        <w:rPr>
          <w:rFonts w:ascii="Times New Roman" w:hAnsi="Times New Roman" w:cs="Times New Roman"/>
        </w:rPr>
      </w:pPr>
      <w:r w:rsidRPr="008F4FCB">
        <w:rPr>
          <w:rFonts w:ascii="Times New Roman" w:hAnsi="Times New Roman" w:cs="Times New Roman"/>
        </w:rPr>
        <w:t xml:space="preserve">[8]Senzaki H. Long-term outcome of Kawasaki disease. </w:t>
      </w:r>
      <w:r w:rsidRPr="008F4FCB">
        <w:rPr>
          <w:rFonts w:ascii="Times New Roman" w:hAnsi="Times New Roman" w:cs="Times New Roman"/>
          <w:i/>
        </w:rPr>
        <w:t>Circulation</w:t>
      </w:r>
      <w:r w:rsidRPr="008F4FCB">
        <w:rPr>
          <w:rFonts w:ascii="Times New Roman" w:hAnsi="Times New Roman" w:cs="Times New Roman"/>
        </w:rPr>
        <w:t xml:space="preserve">. 2008;118(25):2763-2772. Doi:10.1161/CIRCULATIONAHA.107.749515. </w:t>
      </w:r>
    </w:p>
    <w:p w14:paraId="610D5A30" w14:textId="77777777" w:rsidR="00466709" w:rsidRPr="008F4FCB" w:rsidRDefault="00466709" w:rsidP="00466709">
      <w:pPr>
        <w:pStyle w:val="NoSpacing"/>
        <w:rPr>
          <w:rFonts w:ascii="Times New Roman" w:hAnsi="Times New Roman" w:cs="Times New Roman"/>
        </w:rPr>
      </w:pPr>
    </w:p>
    <w:p w14:paraId="251C42D9" w14:textId="6C45C5FA" w:rsidR="00466709" w:rsidRPr="008F4FCB" w:rsidRDefault="00466709" w:rsidP="00466709">
      <w:pPr>
        <w:pStyle w:val="NoSpacing"/>
        <w:rPr>
          <w:rFonts w:ascii="Times New Roman" w:hAnsi="Times New Roman" w:cs="Times New Roman"/>
        </w:rPr>
      </w:pPr>
      <w:r w:rsidRPr="008F4FCB">
        <w:rPr>
          <w:rFonts w:ascii="Times New Roman" w:hAnsi="Times New Roman" w:cs="Times New Roman"/>
        </w:rPr>
        <w:t xml:space="preserve">[9] Ohkubo T, Fukazawa R, Ikegami E, Ogawa S. Reduced shear stress and disturbed flow may lead to coronary aneurysm and thrombus formation. </w:t>
      </w:r>
      <w:r w:rsidRPr="008F4FCB">
        <w:rPr>
          <w:rFonts w:ascii="Times New Roman" w:hAnsi="Times New Roman" w:cs="Times New Roman"/>
          <w:i/>
        </w:rPr>
        <w:t>Pediatr Int.</w:t>
      </w:r>
      <w:r w:rsidRPr="008F4FCB">
        <w:rPr>
          <w:rFonts w:ascii="Times New Roman" w:hAnsi="Times New Roman" w:cs="Times New Roman"/>
        </w:rPr>
        <w:t xml:space="preserve"> 2007;49:1-7. </w:t>
      </w:r>
    </w:p>
    <w:p w14:paraId="483D4437" w14:textId="77777777" w:rsidR="00466709" w:rsidRPr="008F4FCB" w:rsidRDefault="00466709" w:rsidP="00466709">
      <w:pPr>
        <w:pStyle w:val="NoSpacing"/>
        <w:rPr>
          <w:rFonts w:ascii="Times New Roman" w:hAnsi="Times New Roman" w:cs="Times New Roman"/>
        </w:rPr>
      </w:pPr>
    </w:p>
    <w:p w14:paraId="716ED376" w14:textId="77777777" w:rsidR="00466709" w:rsidRPr="008F4FCB" w:rsidRDefault="00466709" w:rsidP="00466709">
      <w:pPr>
        <w:pStyle w:val="NoSpacing"/>
        <w:rPr>
          <w:rFonts w:ascii="Times New Roman" w:hAnsi="Times New Roman" w:cs="Times New Roman"/>
        </w:rPr>
      </w:pPr>
      <w:r w:rsidRPr="008F4FCB">
        <w:rPr>
          <w:rFonts w:ascii="Times New Roman" w:hAnsi="Times New Roman" w:cs="Times New Roman"/>
        </w:rPr>
        <w:t xml:space="preserve">[10] Grande Gutierrez N, Matthew M, MicCrindle BW, et al. Hemodynamic variables in aneurysms are associated with thrombotic risk in children with Kawasaki disease. </w:t>
      </w:r>
      <w:r w:rsidRPr="008F4FCB">
        <w:rPr>
          <w:rFonts w:ascii="Times New Roman" w:hAnsi="Times New Roman" w:cs="Times New Roman"/>
          <w:i/>
        </w:rPr>
        <w:t>International Journal of Cardiology</w:t>
      </w:r>
      <w:r w:rsidRPr="008F4FCB">
        <w:rPr>
          <w:rFonts w:ascii="Times New Roman" w:hAnsi="Times New Roman" w:cs="Times New Roman"/>
        </w:rPr>
        <w:t>, 2019;281:15-21. Doi:10.1016/J.IJCARD.2019.01.092.</w:t>
      </w:r>
    </w:p>
    <w:p w14:paraId="43B33BC5" w14:textId="77777777" w:rsidR="00466709" w:rsidRPr="008F4FCB" w:rsidRDefault="00466709" w:rsidP="00466709">
      <w:pPr>
        <w:pStyle w:val="NoSpacing"/>
        <w:rPr>
          <w:rFonts w:ascii="Times New Roman" w:hAnsi="Times New Roman" w:cs="Times New Roman"/>
        </w:rPr>
      </w:pPr>
    </w:p>
    <w:p w14:paraId="4E08CF9B" w14:textId="77777777" w:rsidR="00466709" w:rsidRPr="008F4FCB" w:rsidRDefault="00466709" w:rsidP="00466709">
      <w:pPr>
        <w:pStyle w:val="NoSpacing"/>
        <w:rPr>
          <w:rFonts w:ascii="Times New Roman" w:hAnsi="Times New Roman" w:cs="Times New Roman"/>
        </w:rPr>
      </w:pPr>
      <w:r w:rsidRPr="008F4FCB">
        <w:rPr>
          <w:rFonts w:ascii="Times New Roman" w:hAnsi="Times New Roman" w:cs="Times New Roman"/>
        </w:rPr>
        <w:t xml:space="preserve">[11] Grande Gutierrez N, Kahn A, Burns JC, Marsden AL. Computational blood flow simulations in Kawasaki disease patients: Insight into coronary artery aneurysm hemodynamics. </w:t>
      </w:r>
      <w:r w:rsidRPr="008F4FCB">
        <w:rPr>
          <w:rFonts w:ascii="Times New Roman" w:hAnsi="Times New Roman" w:cs="Times New Roman"/>
          <w:i/>
        </w:rPr>
        <w:t>Global Cardiology Science &amp; Practice</w:t>
      </w:r>
      <w:r w:rsidRPr="008F4FCB">
        <w:rPr>
          <w:rFonts w:ascii="Times New Roman" w:hAnsi="Times New Roman" w:cs="Times New Roman"/>
        </w:rPr>
        <w:t>. 2017:29</w:t>
      </w:r>
    </w:p>
    <w:p w14:paraId="43113B62" w14:textId="77777777" w:rsidR="00466709" w:rsidRPr="008F4FCB" w:rsidRDefault="00466709" w:rsidP="00466709">
      <w:pPr>
        <w:pStyle w:val="NoSpacing"/>
        <w:rPr>
          <w:rFonts w:ascii="Times New Roman" w:hAnsi="Times New Roman" w:cs="Times New Roman"/>
        </w:rPr>
      </w:pPr>
    </w:p>
    <w:p w14:paraId="072002C9" w14:textId="77777777" w:rsidR="00466709" w:rsidRPr="008F4FCB" w:rsidRDefault="00466709" w:rsidP="00466709">
      <w:pPr>
        <w:pStyle w:val="NoSpacing"/>
        <w:rPr>
          <w:rFonts w:ascii="Times New Roman" w:hAnsi="Times New Roman" w:cs="Times New Roman"/>
        </w:rPr>
      </w:pPr>
      <w:r w:rsidRPr="008F4FCB">
        <w:rPr>
          <w:rFonts w:ascii="Times New Roman" w:hAnsi="Times New Roman" w:cs="Times New Roman"/>
        </w:rPr>
        <w:t xml:space="preserve">[12] Sengupta D, Kahn AM, Burns JC, Sankaran S, Shadden SC, Marsden AL. Image-based modeling of hemodynamics in coronary artery aneurysms caused by Kawasaki disease. </w:t>
      </w:r>
      <w:r w:rsidRPr="008F4FCB">
        <w:rPr>
          <w:rFonts w:ascii="Times New Roman" w:hAnsi="Times New Roman" w:cs="Times New Roman"/>
          <w:i/>
        </w:rPr>
        <w:t>Biomech Model Mechanobiol.</w:t>
      </w:r>
      <w:r w:rsidRPr="008F4FCB">
        <w:rPr>
          <w:rFonts w:ascii="Times New Roman" w:hAnsi="Times New Roman" w:cs="Times New Roman"/>
        </w:rPr>
        <w:t xml:space="preserve"> 2012;11:915-932. </w:t>
      </w:r>
    </w:p>
    <w:p w14:paraId="721786DF" w14:textId="77777777" w:rsidR="00466709" w:rsidRPr="008F4FCB" w:rsidRDefault="00466709" w:rsidP="00466709">
      <w:pPr>
        <w:pStyle w:val="NoSpacing"/>
        <w:rPr>
          <w:rFonts w:ascii="Times New Roman" w:hAnsi="Times New Roman" w:cs="Times New Roman"/>
        </w:rPr>
      </w:pPr>
    </w:p>
    <w:p w14:paraId="0B9E1F83" w14:textId="77777777" w:rsidR="00466709" w:rsidRPr="008F4FCB" w:rsidRDefault="00466709" w:rsidP="00466709">
      <w:pPr>
        <w:pStyle w:val="NoSpacing"/>
        <w:rPr>
          <w:rFonts w:ascii="Times New Roman" w:hAnsi="Times New Roman" w:cs="Times New Roman"/>
        </w:rPr>
      </w:pPr>
      <w:r w:rsidRPr="008F4FCB">
        <w:rPr>
          <w:rFonts w:ascii="Times New Roman" w:hAnsi="Times New Roman" w:cs="Times New Roman"/>
        </w:rPr>
        <w:t xml:space="preserve">[13] Sengupta D, Kahn AM, Kung E, Esmaily Moghadam M, Shirinsky O, Lyskina GA, Burns JC, Marsden AL. Thrombotic risk stratification using computational modeling in patients with coronary artery aneurysms following Kawasaki disease. </w:t>
      </w:r>
      <w:r w:rsidRPr="008F4FCB">
        <w:rPr>
          <w:rFonts w:ascii="Times New Roman" w:hAnsi="Times New Roman" w:cs="Times New Roman"/>
          <w:i/>
        </w:rPr>
        <w:t>Biomech Model Mechanobiol</w:t>
      </w:r>
      <w:r w:rsidRPr="008F4FCB">
        <w:rPr>
          <w:rFonts w:ascii="Times New Roman" w:hAnsi="Times New Roman" w:cs="Times New Roman"/>
        </w:rPr>
        <w:t xml:space="preserve">. 2014;13:1261-1276. </w:t>
      </w:r>
    </w:p>
    <w:p w14:paraId="4C2B99DD" w14:textId="77777777" w:rsidR="00466709" w:rsidRPr="008F4FCB" w:rsidRDefault="00466709" w:rsidP="00466709">
      <w:pPr>
        <w:pStyle w:val="NoSpacing"/>
        <w:rPr>
          <w:rFonts w:ascii="Times New Roman" w:hAnsi="Times New Roman" w:cs="Times New Roman"/>
        </w:rPr>
      </w:pPr>
    </w:p>
    <w:p w14:paraId="3FBA92BF" w14:textId="77777777" w:rsidR="00466709" w:rsidRPr="008F4FCB" w:rsidRDefault="00466709" w:rsidP="00466709">
      <w:pPr>
        <w:pStyle w:val="NoSpacing"/>
        <w:rPr>
          <w:rFonts w:ascii="Times New Roman" w:hAnsi="Times New Roman" w:cs="Times New Roman"/>
        </w:rPr>
      </w:pPr>
      <w:r w:rsidRPr="008F4FCB">
        <w:rPr>
          <w:rFonts w:ascii="Times New Roman" w:hAnsi="Times New Roman" w:cs="Times New Roman"/>
        </w:rPr>
        <w:t xml:space="preserve">[14] Updegrove A, Wilson NM, Merkow J, Lan H, Marsden AL, Shadden SC. Simvascular: An open source pipeline for cardiovascular simulation. </w:t>
      </w:r>
      <w:r w:rsidRPr="008F4FCB">
        <w:rPr>
          <w:rFonts w:ascii="Times New Roman" w:hAnsi="Times New Roman" w:cs="Times New Roman"/>
          <w:i/>
        </w:rPr>
        <w:t>Ann Biome Eng.</w:t>
      </w:r>
      <w:r w:rsidRPr="008F4FCB">
        <w:rPr>
          <w:rFonts w:ascii="Times New Roman" w:hAnsi="Times New Roman" w:cs="Times New Roman"/>
        </w:rPr>
        <w:t xml:space="preserve"> 2017; 45:525-541. </w:t>
      </w:r>
    </w:p>
    <w:p w14:paraId="739C6C98" w14:textId="77777777" w:rsidR="00466709" w:rsidRPr="008F4FCB" w:rsidRDefault="00466709" w:rsidP="00466709">
      <w:pPr>
        <w:pStyle w:val="NoSpacing"/>
        <w:rPr>
          <w:rFonts w:ascii="Times New Roman" w:hAnsi="Times New Roman" w:cs="Times New Roman"/>
        </w:rPr>
      </w:pPr>
    </w:p>
    <w:p w14:paraId="52FF00CC" w14:textId="77777777" w:rsidR="00466709" w:rsidRPr="008F4FCB" w:rsidRDefault="00466709" w:rsidP="00466709">
      <w:pPr>
        <w:pStyle w:val="NoSpacing"/>
        <w:rPr>
          <w:rFonts w:ascii="Times New Roman" w:hAnsi="Times New Roman" w:cs="Times New Roman"/>
        </w:rPr>
      </w:pPr>
      <w:r w:rsidRPr="008F4FCB">
        <w:rPr>
          <w:rFonts w:ascii="Times New Roman" w:hAnsi="Times New Roman" w:cs="Times New Roman"/>
        </w:rPr>
        <w:lastRenderedPageBreak/>
        <w:t xml:space="preserve">[15] Dallaire F, Dahdah N. New equations and a critical appraisal of coronary artery Z scores in healthy children. </w:t>
      </w:r>
      <w:r w:rsidRPr="008F4FCB">
        <w:rPr>
          <w:rFonts w:ascii="Times New Roman" w:hAnsi="Times New Roman" w:cs="Times New Roman"/>
          <w:i/>
        </w:rPr>
        <w:t>J Am Soc Echocardiography</w:t>
      </w:r>
      <w:r w:rsidRPr="008F4FCB">
        <w:rPr>
          <w:rFonts w:ascii="Times New Roman" w:hAnsi="Times New Roman" w:cs="Times New Roman"/>
        </w:rPr>
        <w:t>. 2011;24(1):60-74. doi:10.1016/j.echo.2010.10.004</w:t>
      </w:r>
    </w:p>
    <w:p w14:paraId="1BCE7C6F" w14:textId="77777777" w:rsidR="00466709" w:rsidRPr="008F4FCB" w:rsidRDefault="00466709" w:rsidP="00466709">
      <w:pPr>
        <w:pStyle w:val="NoSpacing"/>
        <w:rPr>
          <w:rFonts w:ascii="Times New Roman" w:eastAsia="Times New Roman" w:hAnsi="Times New Roman" w:cs="Times New Roman"/>
          <w:color w:val="303030"/>
          <w:shd w:val="clear" w:color="auto" w:fill="FFFFFF"/>
        </w:rPr>
      </w:pPr>
    </w:p>
    <w:p w14:paraId="5B887E7F" w14:textId="77777777" w:rsidR="00466709" w:rsidRPr="008F4FCB" w:rsidRDefault="00466709" w:rsidP="00466709">
      <w:pPr>
        <w:pStyle w:val="NoSpacing"/>
        <w:rPr>
          <w:rFonts w:ascii="Times New Roman" w:hAnsi="Times New Roman" w:cs="Times New Roman"/>
        </w:rPr>
      </w:pPr>
      <w:r w:rsidRPr="008F4FCB">
        <w:rPr>
          <w:rFonts w:ascii="Times New Roman" w:hAnsi="Times New Roman" w:cs="Times New Roman"/>
        </w:rPr>
        <w:t>[16] H. Si. TetGen, a Delaunay-Based Quality Tetrahedral Mesh Generator. ACM Trans. On Math. Software. 2015;41(11).</w:t>
      </w:r>
    </w:p>
    <w:p w14:paraId="1E69B59D" w14:textId="77777777" w:rsidR="00466709" w:rsidRPr="008F4FCB" w:rsidRDefault="00466709" w:rsidP="00466709">
      <w:pPr>
        <w:pStyle w:val="NoSpacing"/>
        <w:rPr>
          <w:rFonts w:ascii="Times New Roman" w:eastAsia="Times New Roman" w:hAnsi="Times New Roman" w:cs="Times New Roman"/>
          <w:color w:val="303030"/>
          <w:shd w:val="clear" w:color="auto" w:fill="FFFFFF"/>
        </w:rPr>
      </w:pPr>
    </w:p>
    <w:p w14:paraId="58691BF4" w14:textId="77777777" w:rsidR="00466709" w:rsidRPr="008F4FCB" w:rsidRDefault="00466709" w:rsidP="00466709">
      <w:pPr>
        <w:pStyle w:val="NoSpacing"/>
        <w:rPr>
          <w:rFonts w:ascii="Times New Roman" w:hAnsi="Times New Roman" w:cs="Times New Roman"/>
        </w:rPr>
      </w:pPr>
      <w:r w:rsidRPr="008F4FCB">
        <w:rPr>
          <w:rFonts w:ascii="Times New Roman" w:hAnsi="Times New Roman" w:cs="Times New Roman"/>
        </w:rPr>
        <w:t xml:space="preserve">[17] Esmaily Moghadam M, Hsia T-Y, Marsden AL. A non-discrete method for computation of residence time in fluid mechanics simulations. </w:t>
      </w:r>
      <w:r w:rsidRPr="008F4FCB">
        <w:rPr>
          <w:rFonts w:ascii="Times New Roman" w:hAnsi="Times New Roman" w:cs="Times New Roman"/>
          <w:i/>
        </w:rPr>
        <w:t>Phys Fluids (1994)</w:t>
      </w:r>
      <w:r w:rsidRPr="008F4FCB">
        <w:rPr>
          <w:rFonts w:ascii="Times New Roman" w:hAnsi="Times New Roman" w:cs="Times New Roman"/>
        </w:rPr>
        <w:t>. 2013;25(11);110802. doi:10.1063/1.4819142</w:t>
      </w:r>
    </w:p>
    <w:p w14:paraId="7CC7D862" w14:textId="77777777" w:rsidR="00466709" w:rsidRPr="008F4FCB" w:rsidRDefault="00466709" w:rsidP="00466709">
      <w:pPr>
        <w:pStyle w:val="NoSpacing"/>
        <w:rPr>
          <w:rFonts w:ascii="Times New Roman" w:eastAsia="Times New Roman" w:hAnsi="Times New Roman" w:cs="Times New Roman"/>
          <w:color w:val="303030"/>
          <w:shd w:val="clear" w:color="auto" w:fill="FFFFFF"/>
        </w:rPr>
      </w:pPr>
    </w:p>
    <w:p w14:paraId="19C524F6" w14:textId="77777777" w:rsidR="00466709" w:rsidRPr="008F4FCB" w:rsidRDefault="00466709" w:rsidP="00466709">
      <w:pPr>
        <w:pStyle w:val="NoSpacing"/>
        <w:rPr>
          <w:rFonts w:ascii="Times New Roman" w:hAnsi="Times New Roman" w:cs="Times New Roman"/>
        </w:rPr>
      </w:pPr>
      <w:r w:rsidRPr="008F4FCB">
        <w:rPr>
          <w:rFonts w:ascii="Times New Roman" w:hAnsi="Times New Roman" w:cs="Times New Roman"/>
        </w:rPr>
        <w:t>[18] Ngoepe MN, Frangi AF, Byrne JV, Ventikos Y. Thrombosis in Cerebral Aneurysms and the Computational Modeling Thereof: A Review. Front Physiol. 2018;9:306. Published 2018 Apr 4. doi:10.3389/fphys.2018.00306</w:t>
      </w:r>
    </w:p>
    <w:p w14:paraId="400AE085" w14:textId="77777777" w:rsidR="002C5559" w:rsidRPr="008F4FCB" w:rsidRDefault="002C5559" w:rsidP="00F912CC">
      <w:pPr>
        <w:rPr>
          <w:rFonts w:ascii="Times New Roman" w:hAnsi="Times New Roman" w:cs="Times New Roman"/>
        </w:rPr>
      </w:pPr>
    </w:p>
    <w:p w14:paraId="7C543617" w14:textId="06FED7E9" w:rsidR="002C5559" w:rsidRPr="008F4FCB" w:rsidRDefault="002C5559" w:rsidP="00F912CC">
      <w:pPr>
        <w:rPr>
          <w:rFonts w:ascii="Times New Roman" w:hAnsi="Times New Roman" w:cs="Times New Roman"/>
        </w:rPr>
      </w:pPr>
    </w:p>
    <w:p w14:paraId="45AC0B9D" w14:textId="77777777" w:rsidR="00696C76" w:rsidRPr="008F4FCB" w:rsidRDefault="00696C76" w:rsidP="00F912CC">
      <w:pPr>
        <w:rPr>
          <w:rFonts w:ascii="Times New Roman" w:hAnsi="Times New Roman" w:cs="Times New Roman"/>
        </w:rPr>
      </w:pPr>
    </w:p>
    <w:p w14:paraId="7446583B" w14:textId="1C4177C3" w:rsidR="00696C76" w:rsidRPr="008F4FCB" w:rsidRDefault="00B63FB8" w:rsidP="00F912CC">
      <w:pPr>
        <w:rPr>
          <w:rFonts w:ascii="Times New Roman" w:hAnsi="Times New Roman" w:cs="Times New Roman"/>
        </w:rPr>
      </w:pPr>
      <w:r w:rsidRPr="008F4FCB">
        <w:rPr>
          <w:rFonts w:ascii="Times New Roman" w:hAnsi="Times New Roman" w:cs="Times New Roman"/>
        </w:rPr>
        <w:tab/>
      </w:r>
    </w:p>
    <w:sectPr w:rsidR="00696C76" w:rsidRPr="008F4FCB" w:rsidSect="009D116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888D3" w14:textId="77777777" w:rsidR="00636A5C" w:rsidRDefault="00636A5C" w:rsidP="00F912CC">
      <w:r>
        <w:separator/>
      </w:r>
    </w:p>
    <w:p w14:paraId="56B5A4B3" w14:textId="77777777" w:rsidR="00636A5C" w:rsidRDefault="00636A5C" w:rsidP="00F912CC"/>
  </w:endnote>
  <w:endnote w:type="continuationSeparator" w:id="0">
    <w:p w14:paraId="65E2CC84" w14:textId="77777777" w:rsidR="00636A5C" w:rsidRDefault="00636A5C" w:rsidP="00F912CC">
      <w:r>
        <w:continuationSeparator/>
      </w:r>
    </w:p>
    <w:p w14:paraId="48CCD877" w14:textId="77777777" w:rsidR="00636A5C" w:rsidRDefault="00636A5C" w:rsidP="00F912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U Serif Roman">
    <w:panose1 w:val="02000603000000000000"/>
    <w:charset w:val="00"/>
    <w:family w:val="auto"/>
    <w:pitch w:val="variable"/>
    <w:sig w:usb0="E10002FF" w:usb1="5201E9EB" w:usb2="02020004" w:usb3="00000000" w:csb0="0000019F" w:csb1="00000000"/>
  </w:font>
  <w:font w:name="CMU Serif">
    <w:panose1 w:val="02000603000000000000"/>
    <w:charset w:val="00"/>
    <w:family w:val="auto"/>
    <w:pitch w:val="variable"/>
    <w:sig w:usb0="E10002FF" w:usb1="5201E9EB" w:usb2="02020004"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2175659"/>
      <w:docPartObj>
        <w:docPartGallery w:val="Page Numbers (Bottom of Page)"/>
        <w:docPartUnique/>
      </w:docPartObj>
    </w:sdtPr>
    <w:sdtEndPr>
      <w:rPr>
        <w:rStyle w:val="PageNumber"/>
      </w:rPr>
    </w:sdtEndPr>
    <w:sdtContent>
      <w:p w14:paraId="6AB595E3" w14:textId="771E3188" w:rsidR="007E28B9" w:rsidRDefault="007E28B9" w:rsidP="001B7B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C44CE5" w14:textId="7C1F3733" w:rsidR="007E28B9" w:rsidRDefault="007E28B9" w:rsidP="002328FE">
    <w:pPr>
      <w:pStyle w:val="Footer"/>
      <w:ind w:right="360"/>
      <w:rPr>
        <w:rStyle w:val="PageNumber"/>
      </w:rPr>
    </w:pPr>
  </w:p>
  <w:p w14:paraId="4A24CC74" w14:textId="77777777" w:rsidR="007E28B9" w:rsidRDefault="007E28B9" w:rsidP="00F912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741928"/>
      <w:docPartObj>
        <w:docPartGallery w:val="Page Numbers (Bottom of Page)"/>
        <w:docPartUnique/>
      </w:docPartObj>
    </w:sdtPr>
    <w:sdtEndPr>
      <w:rPr>
        <w:rStyle w:val="PageNumber"/>
      </w:rPr>
    </w:sdtEndPr>
    <w:sdtContent>
      <w:p w14:paraId="79750C1D" w14:textId="017C6297" w:rsidR="007E28B9" w:rsidRDefault="007E28B9" w:rsidP="00AD7396">
        <w:pPr>
          <w:pStyle w:val="Footer"/>
          <w:framePr w:wrap="none" w:vAnchor="text" w:hAnchor="margin" w:xAlign="right"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38BD0C3" w14:textId="587769D0" w:rsidR="007E28B9" w:rsidRDefault="007E28B9" w:rsidP="002328FE">
    <w:pPr>
      <w:pStyle w:val="Footer"/>
      <w:ind w:right="360"/>
      <w:rPr>
        <w:rStyle w:val="PageNumber"/>
      </w:rPr>
    </w:pPr>
  </w:p>
  <w:p w14:paraId="343AC12F" w14:textId="77777777" w:rsidR="007E28B9" w:rsidRDefault="007E28B9" w:rsidP="00F912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BB53A" w14:textId="77777777" w:rsidR="00636A5C" w:rsidRDefault="00636A5C" w:rsidP="00F912CC">
      <w:r>
        <w:separator/>
      </w:r>
    </w:p>
    <w:p w14:paraId="7AC4325B" w14:textId="77777777" w:rsidR="00636A5C" w:rsidRDefault="00636A5C" w:rsidP="00F912CC"/>
  </w:footnote>
  <w:footnote w:type="continuationSeparator" w:id="0">
    <w:p w14:paraId="720B1F2C" w14:textId="77777777" w:rsidR="00636A5C" w:rsidRDefault="00636A5C" w:rsidP="00F912CC">
      <w:r>
        <w:continuationSeparator/>
      </w:r>
    </w:p>
    <w:p w14:paraId="2FB7C9E1" w14:textId="77777777" w:rsidR="00636A5C" w:rsidRDefault="00636A5C" w:rsidP="00F912C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625FE"/>
    <w:multiLevelType w:val="hybridMultilevel"/>
    <w:tmpl w:val="B622B5E6"/>
    <w:lvl w:ilvl="0" w:tplc="11009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A62B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w15:presenceInfo w15:providerId="None" w15:userId="Ale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C76"/>
    <w:rsid w:val="00001DFE"/>
    <w:rsid w:val="00002675"/>
    <w:rsid w:val="000030F4"/>
    <w:rsid w:val="00023859"/>
    <w:rsid w:val="0003053B"/>
    <w:rsid w:val="00035F77"/>
    <w:rsid w:val="00036D1E"/>
    <w:rsid w:val="0004161D"/>
    <w:rsid w:val="000422C4"/>
    <w:rsid w:val="00042503"/>
    <w:rsid w:val="0005069C"/>
    <w:rsid w:val="00052A6C"/>
    <w:rsid w:val="00053BA1"/>
    <w:rsid w:val="00063993"/>
    <w:rsid w:val="00066017"/>
    <w:rsid w:val="0007007A"/>
    <w:rsid w:val="00073683"/>
    <w:rsid w:val="00074320"/>
    <w:rsid w:val="0007574D"/>
    <w:rsid w:val="00080201"/>
    <w:rsid w:val="00091C85"/>
    <w:rsid w:val="00092A3D"/>
    <w:rsid w:val="00097E91"/>
    <w:rsid w:val="000A01DA"/>
    <w:rsid w:val="000A3F42"/>
    <w:rsid w:val="000A6176"/>
    <w:rsid w:val="000B2E5F"/>
    <w:rsid w:val="000B5892"/>
    <w:rsid w:val="000B5F47"/>
    <w:rsid w:val="000C3ECD"/>
    <w:rsid w:val="000C4995"/>
    <w:rsid w:val="000D09B0"/>
    <w:rsid w:val="000D1F44"/>
    <w:rsid w:val="000D4718"/>
    <w:rsid w:val="000E54BF"/>
    <w:rsid w:val="000E7F05"/>
    <w:rsid w:val="000F17E4"/>
    <w:rsid w:val="000F241C"/>
    <w:rsid w:val="00123872"/>
    <w:rsid w:val="00124F6D"/>
    <w:rsid w:val="00125565"/>
    <w:rsid w:val="0013178C"/>
    <w:rsid w:val="001609DC"/>
    <w:rsid w:val="001612B8"/>
    <w:rsid w:val="0016188E"/>
    <w:rsid w:val="001625FC"/>
    <w:rsid w:val="00167BE2"/>
    <w:rsid w:val="001726B9"/>
    <w:rsid w:val="00172B3E"/>
    <w:rsid w:val="001761B1"/>
    <w:rsid w:val="00182E13"/>
    <w:rsid w:val="0018460B"/>
    <w:rsid w:val="00184A5D"/>
    <w:rsid w:val="00184B82"/>
    <w:rsid w:val="00192725"/>
    <w:rsid w:val="00193AA2"/>
    <w:rsid w:val="00194049"/>
    <w:rsid w:val="00196E91"/>
    <w:rsid w:val="001A4C20"/>
    <w:rsid w:val="001A50AF"/>
    <w:rsid w:val="001A52C1"/>
    <w:rsid w:val="001B112C"/>
    <w:rsid w:val="001B20F4"/>
    <w:rsid w:val="001B38FF"/>
    <w:rsid w:val="001B5534"/>
    <w:rsid w:val="001B5EDA"/>
    <w:rsid w:val="001B7B29"/>
    <w:rsid w:val="001C0EFF"/>
    <w:rsid w:val="001C6BD3"/>
    <w:rsid w:val="001D0B2D"/>
    <w:rsid w:val="001D2478"/>
    <w:rsid w:val="001D2A75"/>
    <w:rsid w:val="001D6E5C"/>
    <w:rsid w:val="001E0895"/>
    <w:rsid w:val="001E0DEB"/>
    <w:rsid w:val="001F0650"/>
    <w:rsid w:val="001F0694"/>
    <w:rsid w:val="001F3A7A"/>
    <w:rsid w:val="001F577D"/>
    <w:rsid w:val="00204274"/>
    <w:rsid w:val="00205637"/>
    <w:rsid w:val="00207731"/>
    <w:rsid w:val="00210981"/>
    <w:rsid w:val="00214493"/>
    <w:rsid w:val="002172FB"/>
    <w:rsid w:val="002201EF"/>
    <w:rsid w:val="00220273"/>
    <w:rsid w:val="00225035"/>
    <w:rsid w:val="00225283"/>
    <w:rsid w:val="00227748"/>
    <w:rsid w:val="002328FE"/>
    <w:rsid w:val="00237BA1"/>
    <w:rsid w:val="0024053E"/>
    <w:rsid w:val="002611EC"/>
    <w:rsid w:val="002637D3"/>
    <w:rsid w:val="0026488A"/>
    <w:rsid w:val="00265482"/>
    <w:rsid w:val="00266630"/>
    <w:rsid w:val="00271A21"/>
    <w:rsid w:val="00272286"/>
    <w:rsid w:val="002752BA"/>
    <w:rsid w:val="00275F2A"/>
    <w:rsid w:val="00276068"/>
    <w:rsid w:val="0027730A"/>
    <w:rsid w:val="00285083"/>
    <w:rsid w:val="00287D01"/>
    <w:rsid w:val="00292776"/>
    <w:rsid w:val="002A00D5"/>
    <w:rsid w:val="002A0E66"/>
    <w:rsid w:val="002A4A94"/>
    <w:rsid w:val="002A6A6D"/>
    <w:rsid w:val="002A7997"/>
    <w:rsid w:val="002B22E4"/>
    <w:rsid w:val="002B6CBC"/>
    <w:rsid w:val="002B6F4A"/>
    <w:rsid w:val="002B7AED"/>
    <w:rsid w:val="002C5559"/>
    <w:rsid w:val="002C72C0"/>
    <w:rsid w:val="002D44F3"/>
    <w:rsid w:val="002E099B"/>
    <w:rsid w:val="002E2E2B"/>
    <w:rsid w:val="002F2B38"/>
    <w:rsid w:val="002F73BF"/>
    <w:rsid w:val="00300126"/>
    <w:rsid w:val="00301076"/>
    <w:rsid w:val="003102BF"/>
    <w:rsid w:val="00310965"/>
    <w:rsid w:val="003115E4"/>
    <w:rsid w:val="003270EF"/>
    <w:rsid w:val="0032759E"/>
    <w:rsid w:val="003305E7"/>
    <w:rsid w:val="0033076D"/>
    <w:rsid w:val="00330D98"/>
    <w:rsid w:val="00331C86"/>
    <w:rsid w:val="003460E7"/>
    <w:rsid w:val="00350EF4"/>
    <w:rsid w:val="00355EE2"/>
    <w:rsid w:val="00360119"/>
    <w:rsid w:val="0036555B"/>
    <w:rsid w:val="003660C3"/>
    <w:rsid w:val="003717A1"/>
    <w:rsid w:val="00373D19"/>
    <w:rsid w:val="00374E6D"/>
    <w:rsid w:val="003761E7"/>
    <w:rsid w:val="003774AE"/>
    <w:rsid w:val="00377D7C"/>
    <w:rsid w:val="00383219"/>
    <w:rsid w:val="00386764"/>
    <w:rsid w:val="00387229"/>
    <w:rsid w:val="003936A8"/>
    <w:rsid w:val="003958D1"/>
    <w:rsid w:val="003A03D2"/>
    <w:rsid w:val="003A6CDB"/>
    <w:rsid w:val="003B082D"/>
    <w:rsid w:val="003B267C"/>
    <w:rsid w:val="003B33DC"/>
    <w:rsid w:val="003B5034"/>
    <w:rsid w:val="003B5CA9"/>
    <w:rsid w:val="003B6558"/>
    <w:rsid w:val="003C4369"/>
    <w:rsid w:val="003C67B5"/>
    <w:rsid w:val="003C7D59"/>
    <w:rsid w:val="003D12EF"/>
    <w:rsid w:val="003F5A4B"/>
    <w:rsid w:val="003F6248"/>
    <w:rsid w:val="003F744B"/>
    <w:rsid w:val="003F7DA6"/>
    <w:rsid w:val="00415BDD"/>
    <w:rsid w:val="00421FCD"/>
    <w:rsid w:val="0042603B"/>
    <w:rsid w:val="004272C8"/>
    <w:rsid w:val="004339EF"/>
    <w:rsid w:val="00435828"/>
    <w:rsid w:val="00437C80"/>
    <w:rsid w:val="00446F47"/>
    <w:rsid w:val="00446FEE"/>
    <w:rsid w:val="00447E8D"/>
    <w:rsid w:val="004502F6"/>
    <w:rsid w:val="0045423D"/>
    <w:rsid w:val="00466709"/>
    <w:rsid w:val="00473CCC"/>
    <w:rsid w:val="00474992"/>
    <w:rsid w:val="00476CB6"/>
    <w:rsid w:val="004839F8"/>
    <w:rsid w:val="00484E81"/>
    <w:rsid w:val="004A677F"/>
    <w:rsid w:val="004B0FB7"/>
    <w:rsid w:val="004B296A"/>
    <w:rsid w:val="004B2C7A"/>
    <w:rsid w:val="004C2CD1"/>
    <w:rsid w:val="004C3DC9"/>
    <w:rsid w:val="004C5C23"/>
    <w:rsid w:val="004D2D4A"/>
    <w:rsid w:val="004D48FE"/>
    <w:rsid w:val="004D65EA"/>
    <w:rsid w:val="004E0B9A"/>
    <w:rsid w:val="004E10BE"/>
    <w:rsid w:val="004E17A3"/>
    <w:rsid w:val="004E2696"/>
    <w:rsid w:val="004E3A6C"/>
    <w:rsid w:val="004F0A19"/>
    <w:rsid w:val="004F563F"/>
    <w:rsid w:val="005026E5"/>
    <w:rsid w:val="00503EB8"/>
    <w:rsid w:val="005047CC"/>
    <w:rsid w:val="005100C5"/>
    <w:rsid w:val="00514E11"/>
    <w:rsid w:val="005153F7"/>
    <w:rsid w:val="00520FCA"/>
    <w:rsid w:val="00526046"/>
    <w:rsid w:val="00530995"/>
    <w:rsid w:val="00537AE8"/>
    <w:rsid w:val="00540813"/>
    <w:rsid w:val="00545C94"/>
    <w:rsid w:val="00547B55"/>
    <w:rsid w:val="005512A4"/>
    <w:rsid w:val="00556ADD"/>
    <w:rsid w:val="00561585"/>
    <w:rsid w:val="005620A0"/>
    <w:rsid w:val="00566A94"/>
    <w:rsid w:val="005701CD"/>
    <w:rsid w:val="00570585"/>
    <w:rsid w:val="00570906"/>
    <w:rsid w:val="00573574"/>
    <w:rsid w:val="005736A7"/>
    <w:rsid w:val="00574E59"/>
    <w:rsid w:val="005771F8"/>
    <w:rsid w:val="00577404"/>
    <w:rsid w:val="00584652"/>
    <w:rsid w:val="005A0217"/>
    <w:rsid w:val="005A1C12"/>
    <w:rsid w:val="005A2A44"/>
    <w:rsid w:val="005A673D"/>
    <w:rsid w:val="005B1FC9"/>
    <w:rsid w:val="005C1396"/>
    <w:rsid w:val="005C1A18"/>
    <w:rsid w:val="005C250B"/>
    <w:rsid w:val="005C3B3B"/>
    <w:rsid w:val="005C4FD8"/>
    <w:rsid w:val="005E35C6"/>
    <w:rsid w:val="005E3D85"/>
    <w:rsid w:val="005E4C7C"/>
    <w:rsid w:val="005F1276"/>
    <w:rsid w:val="005F2023"/>
    <w:rsid w:val="005F2F62"/>
    <w:rsid w:val="005F55E8"/>
    <w:rsid w:val="005F5DA7"/>
    <w:rsid w:val="005F60CF"/>
    <w:rsid w:val="005F6A59"/>
    <w:rsid w:val="00600475"/>
    <w:rsid w:val="00603EAD"/>
    <w:rsid w:val="00604D97"/>
    <w:rsid w:val="006068E4"/>
    <w:rsid w:val="00612E57"/>
    <w:rsid w:val="006144AA"/>
    <w:rsid w:val="006159F9"/>
    <w:rsid w:val="006200E0"/>
    <w:rsid w:val="00621496"/>
    <w:rsid w:val="00621E0E"/>
    <w:rsid w:val="006237B6"/>
    <w:rsid w:val="006303B9"/>
    <w:rsid w:val="00634514"/>
    <w:rsid w:val="006355D8"/>
    <w:rsid w:val="006357C0"/>
    <w:rsid w:val="00636A5C"/>
    <w:rsid w:val="00645909"/>
    <w:rsid w:val="00646C70"/>
    <w:rsid w:val="00647CA2"/>
    <w:rsid w:val="00652C96"/>
    <w:rsid w:val="006561A8"/>
    <w:rsid w:val="00665A1D"/>
    <w:rsid w:val="00670B46"/>
    <w:rsid w:val="00670EA9"/>
    <w:rsid w:val="006727A9"/>
    <w:rsid w:val="00673E34"/>
    <w:rsid w:val="00677E26"/>
    <w:rsid w:val="00680F7B"/>
    <w:rsid w:val="00686EAF"/>
    <w:rsid w:val="00687F87"/>
    <w:rsid w:val="006931C1"/>
    <w:rsid w:val="00695F18"/>
    <w:rsid w:val="00696C76"/>
    <w:rsid w:val="0069723C"/>
    <w:rsid w:val="006A0681"/>
    <w:rsid w:val="006A40C0"/>
    <w:rsid w:val="006C1C89"/>
    <w:rsid w:val="006C3226"/>
    <w:rsid w:val="006C3D57"/>
    <w:rsid w:val="006C7619"/>
    <w:rsid w:val="006D4547"/>
    <w:rsid w:val="006D69EA"/>
    <w:rsid w:val="006D6AB6"/>
    <w:rsid w:val="006D759D"/>
    <w:rsid w:val="006D7950"/>
    <w:rsid w:val="006E1806"/>
    <w:rsid w:val="006E6759"/>
    <w:rsid w:val="006F065F"/>
    <w:rsid w:val="006F609C"/>
    <w:rsid w:val="00701383"/>
    <w:rsid w:val="007038EC"/>
    <w:rsid w:val="00710F4B"/>
    <w:rsid w:val="00716AA2"/>
    <w:rsid w:val="0072138A"/>
    <w:rsid w:val="00722D54"/>
    <w:rsid w:val="00732097"/>
    <w:rsid w:val="00732407"/>
    <w:rsid w:val="00732881"/>
    <w:rsid w:val="0073452A"/>
    <w:rsid w:val="0074059C"/>
    <w:rsid w:val="0074165D"/>
    <w:rsid w:val="007466BB"/>
    <w:rsid w:val="00746C7F"/>
    <w:rsid w:val="00747453"/>
    <w:rsid w:val="0075109B"/>
    <w:rsid w:val="00761021"/>
    <w:rsid w:val="007610AC"/>
    <w:rsid w:val="0076635B"/>
    <w:rsid w:val="0076679D"/>
    <w:rsid w:val="00772419"/>
    <w:rsid w:val="007733F4"/>
    <w:rsid w:val="00775713"/>
    <w:rsid w:val="00782EAE"/>
    <w:rsid w:val="00783376"/>
    <w:rsid w:val="007858C7"/>
    <w:rsid w:val="007A683E"/>
    <w:rsid w:val="007B02D5"/>
    <w:rsid w:val="007C13E7"/>
    <w:rsid w:val="007C38CF"/>
    <w:rsid w:val="007D04C0"/>
    <w:rsid w:val="007D13B7"/>
    <w:rsid w:val="007D1563"/>
    <w:rsid w:val="007D2557"/>
    <w:rsid w:val="007E0056"/>
    <w:rsid w:val="007E0FA3"/>
    <w:rsid w:val="007E28B9"/>
    <w:rsid w:val="007E33A4"/>
    <w:rsid w:val="007E4970"/>
    <w:rsid w:val="007E5EC0"/>
    <w:rsid w:val="007E7926"/>
    <w:rsid w:val="007F0A2F"/>
    <w:rsid w:val="007F2FD8"/>
    <w:rsid w:val="007F5B9E"/>
    <w:rsid w:val="007F5F80"/>
    <w:rsid w:val="00800760"/>
    <w:rsid w:val="00801829"/>
    <w:rsid w:val="00801DE7"/>
    <w:rsid w:val="00805804"/>
    <w:rsid w:val="008069AB"/>
    <w:rsid w:val="0081097E"/>
    <w:rsid w:val="00813E9C"/>
    <w:rsid w:val="00821E99"/>
    <w:rsid w:val="00826BA4"/>
    <w:rsid w:val="00831EC0"/>
    <w:rsid w:val="00833755"/>
    <w:rsid w:val="0084283E"/>
    <w:rsid w:val="0085536E"/>
    <w:rsid w:val="00872D3A"/>
    <w:rsid w:val="00874859"/>
    <w:rsid w:val="00875260"/>
    <w:rsid w:val="00877D5B"/>
    <w:rsid w:val="008801A0"/>
    <w:rsid w:val="008820C6"/>
    <w:rsid w:val="008821F6"/>
    <w:rsid w:val="00885742"/>
    <w:rsid w:val="0088607B"/>
    <w:rsid w:val="008A0907"/>
    <w:rsid w:val="008A3CBF"/>
    <w:rsid w:val="008A610E"/>
    <w:rsid w:val="008A753C"/>
    <w:rsid w:val="008B1045"/>
    <w:rsid w:val="008B3792"/>
    <w:rsid w:val="008C700B"/>
    <w:rsid w:val="008C7644"/>
    <w:rsid w:val="008D0A72"/>
    <w:rsid w:val="008D7447"/>
    <w:rsid w:val="008E1AFF"/>
    <w:rsid w:val="008E1C0F"/>
    <w:rsid w:val="008E3FFD"/>
    <w:rsid w:val="008E6485"/>
    <w:rsid w:val="008E654F"/>
    <w:rsid w:val="008F08A6"/>
    <w:rsid w:val="008F47D1"/>
    <w:rsid w:val="008F4FCB"/>
    <w:rsid w:val="00902265"/>
    <w:rsid w:val="009030EC"/>
    <w:rsid w:val="009035C0"/>
    <w:rsid w:val="009041FF"/>
    <w:rsid w:val="009062D2"/>
    <w:rsid w:val="009063D7"/>
    <w:rsid w:val="0090699F"/>
    <w:rsid w:val="00907922"/>
    <w:rsid w:val="00907986"/>
    <w:rsid w:val="00923757"/>
    <w:rsid w:val="00925675"/>
    <w:rsid w:val="00927909"/>
    <w:rsid w:val="009316CD"/>
    <w:rsid w:val="00937FA0"/>
    <w:rsid w:val="009412D1"/>
    <w:rsid w:val="00942968"/>
    <w:rsid w:val="00943F13"/>
    <w:rsid w:val="009504B8"/>
    <w:rsid w:val="0095321C"/>
    <w:rsid w:val="009543C0"/>
    <w:rsid w:val="00955F72"/>
    <w:rsid w:val="00960E2E"/>
    <w:rsid w:val="009658E0"/>
    <w:rsid w:val="009660FD"/>
    <w:rsid w:val="00970A9B"/>
    <w:rsid w:val="00972F99"/>
    <w:rsid w:val="00976D00"/>
    <w:rsid w:val="009837A9"/>
    <w:rsid w:val="00987421"/>
    <w:rsid w:val="00993CA3"/>
    <w:rsid w:val="0099573A"/>
    <w:rsid w:val="00997408"/>
    <w:rsid w:val="009A4E0A"/>
    <w:rsid w:val="009A707E"/>
    <w:rsid w:val="009B06D8"/>
    <w:rsid w:val="009B4713"/>
    <w:rsid w:val="009B67A7"/>
    <w:rsid w:val="009B7E48"/>
    <w:rsid w:val="009C2230"/>
    <w:rsid w:val="009D116F"/>
    <w:rsid w:val="009D40D3"/>
    <w:rsid w:val="009D4368"/>
    <w:rsid w:val="009E21AB"/>
    <w:rsid w:val="009E30CE"/>
    <w:rsid w:val="009E585D"/>
    <w:rsid w:val="009E65B0"/>
    <w:rsid w:val="009E6A3E"/>
    <w:rsid w:val="009E6B96"/>
    <w:rsid w:val="009F0B28"/>
    <w:rsid w:val="009F1F95"/>
    <w:rsid w:val="009F7B3C"/>
    <w:rsid w:val="00A00B41"/>
    <w:rsid w:val="00A01027"/>
    <w:rsid w:val="00A02C88"/>
    <w:rsid w:val="00A16B89"/>
    <w:rsid w:val="00A17760"/>
    <w:rsid w:val="00A22A19"/>
    <w:rsid w:val="00A2371D"/>
    <w:rsid w:val="00A33C64"/>
    <w:rsid w:val="00A36EF7"/>
    <w:rsid w:val="00A40EB1"/>
    <w:rsid w:val="00A41E8F"/>
    <w:rsid w:val="00A50299"/>
    <w:rsid w:val="00A57E0A"/>
    <w:rsid w:val="00A61731"/>
    <w:rsid w:val="00A620C6"/>
    <w:rsid w:val="00A7249E"/>
    <w:rsid w:val="00A7337B"/>
    <w:rsid w:val="00A806AE"/>
    <w:rsid w:val="00A8549D"/>
    <w:rsid w:val="00A85FDB"/>
    <w:rsid w:val="00A90761"/>
    <w:rsid w:val="00A915AB"/>
    <w:rsid w:val="00A94246"/>
    <w:rsid w:val="00A95EC1"/>
    <w:rsid w:val="00A97609"/>
    <w:rsid w:val="00A97F69"/>
    <w:rsid w:val="00AA0A44"/>
    <w:rsid w:val="00AA3D3F"/>
    <w:rsid w:val="00AA48D8"/>
    <w:rsid w:val="00AA543E"/>
    <w:rsid w:val="00AA5B4E"/>
    <w:rsid w:val="00AA62B3"/>
    <w:rsid w:val="00AA7E2F"/>
    <w:rsid w:val="00AB1214"/>
    <w:rsid w:val="00AB2DD1"/>
    <w:rsid w:val="00AC1882"/>
    <w:rsid w:val="00AC377A"/>
    <w:rsid w:val="00AD0C85"/>
    <w:rsid w:val="00AD1AFB"/>
    <w:rsid w:val="00AD7396"/>
    <w:rsid w:val="00AE57AB"/>
    <w:rsid w:val="00AF04A2"/>
    <w:rsid w:val="00AF494A"/>
    <w:rsid w:val="00B012BD"/>
    <w:rsid w:val="00B0284E"/>
    <w:rsid w:val="00B03F57"/>
    <w:rsid w:val="00B056A9"/>
    <w:rsid w:val="00B13E1D"/>
    <w:rsid w:val="00B13EA7"/>
    <w:rsid w:val="00B1409A"/>
    <w:rsid w:val="00B16284"/>
    <w:rsid w:val="00B167D8"/>
    <w:rsid w:val="00B16E9D"/>
    <w:rsid w:val="00B1764F"/>
    <w:rsid w:val="00B22C9C"/>
    <w:rsid w:val="00B267EF"/>
    <w:rsid w:val="00B406D8"/>
    <w:rsid w:val="00B413DF"/>
    <w:rsid w:val="00B42B5E"/>
    <w:rsid w:val="00B42E96"/>
    <w:rsid w:val="00B4497E"/>
    <w:rsid w:val="00B5038E"/>
    <w:rsid w:val="00B533A5"/>
    <w:rsid w:val="00B539F8"/>
    <w:rsid w:val="00B541BA"/>
    <w:rsid w:val="00B5420B"/>
    <w:rsid w:val="00B55931"/>
    <w:rsid w:val="00B55D8D"/>
    <w:rsid w:val="00B6102F"/>
    <w:rsid w:val="00B63FB8"/>
    <w:rsid w:val="00B640D5"/>
    <w:rsid w:val="00B64D0B"/>
    <w:rsid w:val="00B6599F"/>
    <w:rsid w:val="00B65C36"/>
    <w:rsid w:val="00B66E09"/>
    <w:rsid w:val="00B70953"/>
    <w:rsid w:val="00B71AC0"/>
    <w:rsid w:val="00B76477"/>
    <w:rsid w:val="00B82707"/>
    <w:rsid w:val="00B95270"/>
    <w:rsid w:val="00B96867"/>
    <w:rsid w:val="00BA75A3"/>
    <w:rsid w:val="00BA772A"/>
    <w:rsid w:val="00BB27BD"/>
    <w:rsid w:val="00BC3DE4"/>
    <w:rsid w:val="00BC49B4"/>
    <w:rsid w:val="00BC5D80"/>
    <w:rsid w:val="00BD34BC"/>
    <w:rsid w:val="00BD5617"/>
    <w:rsid w:val="00BE0F12"/>
    <w:rsid w:val="00BE6221"/>
    <w:rsid w:val="00BF0BC9"/>
    <w:rsid w:val="00BF46CC"/>
    <w:rsid w:val="00BF47E5"/>
    <w:rsid w:val="00BF4F14"/>
    <w:rsid w:val="00BF6689"/>
    <w:rsid w:val="00BF71F6"/>
    <w:rsid w:val="00C0141E"/>
    <w:rsid w:val="00C027EC"/>
    <w:rsid w:val="00C05989"/>
    <w:rsid w:val="00C07E73"/>
    <w:rsid w:val="00C07FA6"/>
    <w:rsid w:val="00C12E32"/>
    <w:rsid w:val="00C20409"/>
    <w:rsid w:val="00C2162A"/>
    <w:rsid w:val="00C3357E"/>
    <w:rsid w:val="00C35941"/>
    <w:rsid w:val="00C3747D"/>
    <w:rsid w:val="00C37D0A"/>
    <w:rsid w:val="00C411FE"/>
    <w:rsid w:val="00C45A33"/>
    <w:rsid w:val="00C50961"/>
    <w:rsid w:val="00C50BAC"/>
    <w:rsid w:val="00C52637"/>
    <w:rsid w:val="00C5721C"/>
    <w:rsid w:val="00C644B1"/>
    <w:rsid w:val="00C64ACE"/>
    <w:rsid w:val="00C67312"/>
    <w:rsid w:val="00C705D1"/>
    <w:rsid w:val="00C73CB2"/>
    <w:rsid w:val="00C84BED"/>
    <w:rsid w:val="00C86436"/>
    <w:rsid w:val="00CA6FCB"/>
    <w:rsid w:val="00CD295B"/>
    <w:rsid w:val="00CE4923"/>
    <w:rsid w:val="00CF333D"/>
    <w:rsid w:val="00D0025B"/>
    <w:rsid w:val="00D00D76"/>
    <w:rsid w:val="00D0413C"/>
    <w:rsid w:val="00D111D1"/>
    <w:rsid w:val="00D16687"/>
    <w:rsid w:val="00D24B91"/>
    <w:rsid w:val="00D27143"/>
    <w:rsid w:val="00D36A24"/>
    <w:rsid w:val="00D4308A"/>
    <w:rsid w:val="00D45D42"/>
    <w:rsid w:val="00D47251"/>
    <w:rsid w:val="00D47F7D"/>
    <w:rsid w:val="00D516F9"/>
    <w:rsid w:val="00D53C97"/>
    <w:rsid w:val="00D55E62"/>
    <w:rsid w:val="00D638B8"/>
    <w:rsid w:val="00D645F8"/>
    <w:rsid w:val="00D65A43"/>
    <w:rsid w:val="00D65F39"/>
    <w:rsid w:val="00D70FB8"/>
    <w:rsid w:val="00D80E9B"/>
    <w:rsid w:val="00D81032"/>
    <w:rsid w:val="00D83947"/>
    <w:rsid w:val="00D866D3"/>
    <w:rsid w:val="00D9015B"/>
    <w:rsid w:val="00D91FD9"/>
    <w:rsid w:val="00D93AC5"/>
    <w:rsid w:val="00D93DCD"/>
    <w:rsid w:val="00DA1BF0"/>
    <w:rsid w:val="00DA65D0"/>
    <w:rsid w:val="00DA795C"/>
    <w:rsid w:val="00DC71CB"/>
    <w:rsid w:val="00DD1FE3"/>
    <w:rsid w:val="00DD38D8"/>
    <w:rsid w:val="00DD766A"/>
    <w:rsid w:val="00DE5327"/>
    <w:rsid w:val="00DF2C46"/>
    <w:rsid w:val="00DF7DFF"/>
    <w:rsid w:val="00E0553E"/>
    <w:rsid w:val="00E15473"/>
    <w:rsid w:val="00E217BB"/>
    <w:rsid w:val="00E34AEC"/>
    <w:rsid w:val="00E34C8B"/>
    <w:rsid w:val="00E35424"/>
    <w:rsid w:val="00E35C0F"/>
    <w:rsid w:val="00E502A0"/>
    <w:rsid w:val="00E50799"/>
    <w:rsid w:val="00E55117"/>
    <w:rsid w:val="00E57266"/>
    <w:rsid w:val="00E57CDA"/>
    <w:rsid w:val="00E63A1B"/>
    <w:rsid w:val="00E6634F"/>
    <w:rsid w:val="00E7186D"/>
    <w:rsid w:val="00E75005"/>
    <w:rsid w:val="00E81F2A"/>
    <w:rsid w:val="00E868D8"/>
    <w:rsid w:val="00E90759"/>
    <w:rsid w:val="00E971E9"/>
    <w:rsid w:val="00EA1D90"/>
    <w:rsid w:val="00EB007C"/>
    <w:rsid w:val="00EB0673"/>
    <w:rsid w:val="00EB3D6C"/>
    <w:rsid w:val="00EB4C63"/>
    <w:rsid w:val="00EB4DF2"/>
    <w:rsid w:val="00EB4F68"/>
    <w:rsid w:val="00EB6A1A"/>
    <w:rsid w:val="00EB7C20"/>
    <w:rsid w:val="00EC11EC"/>
    <w:rsid w:val="00EC4418"/>
    <w:rsid w:val="00EC494C"/>
    <w:rsid w:val="00EC529E"/>
    <w:rsid w:val="00EC5583"/>
    <w:rsid w:val="00EC6E92"/>
    <w:rsid w:val="00EC7A1B"/>
    <w:rsid w:val="00EC7C26"/>
    <w:rsid w:val="00EC7DD8"/>
    <w:rsid w:val="00EE7A44"/>
    <w:rsid w:val="00EE7EE2"/>
    <w:rsid w:val="00EF31C1"/>
    <w:rsid w:val="00EF4A56"/>
    <w:rsid w:val="00F06807"/>
    <w:rsid w:val="00F10477"/>
    <w:rsid w:val="00F108FE"/>
    <w:rsid w:val="00F1381B"/>
    <w:rsid w:val="00F23C4B"/>
    <w:rsid w:val="00F271CE"/>
    <w:rsid w:val="00F27FAD"/>
    <w:rsid w:val="00F304C0"/>
    <w:rsid w:val="00F3416E"/>
    <w:rsid w:val="00F36479"/>
    <w:rsid w:val="00F37C5E"/>
    <w:rsid w:val="00F57310"/>
    <w:rsid w:val="00F62C9D"/>
    <w:rsid w:val="00F702AD"/>
    <w:rsid w:val="00F73E9E"/>
    <w:rsid w:val="00F74041"/>
    <w:rsid w:val="00F7624A"/>
    <w:rsid w:val="00F81359"/>
    <w:rsid w:val="00F8202F"/>
    <w:rsid w:val="00F908E3"/>
    <w:rsid w:val="00F912CC"/>
    <w:rsid w:val="00F92767"/>
    <w:rsid w:val="00F95D2F"/>
    <w:rsid w:val="00FA5770"/>
    <w:rsid w:val="00FB1142"/>
    <w:rsid w:val="00FB3C6D"/>
    <w:rsid w:val="00FB608C"/>
    <w:rsid w:val="00FC029E"/>
    <w:rsid w:val="00FC2AB0"/>
    <w:rsid w:val="00FC2FE4"/>
    <w:rsid w:val="00FC3AC1"/>
    <w:rsid w:val="00FD2168"/>
    <w:rsid w:val="00FD2FDD"/>
    <w:rsid w:val="00FE0727"/>
    <w:rsid w:val="00FE1DB0"/>
    <w:rsid w:val="00FF3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24E6B"/>
  <w15:chartTrackingRefBased/>
  <w15:docId w15:val="{4B960863-2101-CA47-823C-041DDBE8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60E7"/>
    <w:pPr>
      <w:spacing w:line="360" w:lineRule="auto"/>
    </w:pPr>
    <w:rPr>
      <w:rFonts w:ascii="CMU Serif Roman" w:hAnsi="CMU Serif Roman"/>
      <w:sz w:val="20"/>
    </w:rPr>
  </w:style>
  <w:style w:type="paragraph" w:styleId="Heading1">
    <w:name w:val="heading 1"/>
    <w:basedOn w:val="Normal"/>
    <w:next w:val="Normal"/>
    <w:link w:val="Heading1Char"/>
    <w:autoRedefine/>
    <w:uiPriority w:val="9"/>
    <w:qFormat/>
    <w:rsid w:val="00701383"/>
    <w:pPr>
      <w:keepNext/>
      <w:keepLines/>
      <w:numPr>
        <w:numId w:val="2"/>
      </w:numPr>
      <w:spacing w:before="240"/>
      <w:outlineLvl w:val="0"/>
    </w:pPr>
    <w:rPr>
      <w:rFonts w:ascii="CMU Serif" w:eastAsiaTheme="majorEastAsia" w:hAnsi="CMU Serif"/>
      <w:b/>
      <w:color w:val="000000" w:themeColor="text1"/>
      <w:sz w:val="28"/>
      <w:szCs w:val="32"/>
    </w:rPr>
  </w:style>
  <w:style w:type="paragraph" w:styleId="Heading2">
    <w:name w:val="heading 2"/>
    <w:basedOn w:val="Normal"/>
    <w:next w:val="Normal"/>
    <w:link w:val="Heading2Char"/>
    <w:autoRedefine/>
    <w:uiPriority w:val="9"/>
    <w:unhideWhenUsed/>
    <w:qFormat/>
    <w:rsid w:val="00701383"/>
    <w:pPr>
      <w:keepNext/>
      <w:keepLines/>
      <w:numPr>
        <w:ilvl w:val="1"/>
        <w:numId w:val="2"/>
      </w:numPr>
      <w:spacing w:before="40"/>
      <w:outlineLvl w:val="1"/>
    </w:pPr>
    <w:rPr>
      <w:rFonts w:ascii="CMU Serif" w:eastAsiaTheme="majorEastAsia" w:hAnsi="CMU Serif" w:cstheme="majorBidi"/>
      <w:b/>
      <w:color w:val="000000" w:themeColor="text1"/>
      <w:sz w:val="24"/>
      <w:szCs w:val="26"/>
    </w:rPr>
  </w:style>
  <w:style w:type="paragraph" w:styleId="Heading3">
    <w:name w:val="heading 3"/>
    <w:basedOn w:val="Normal"/>
    <w:next w:val="Normal"/>
    <w:link w:val="Heading3Char"/>
    <w:uiPriority w:val="9"/>
    <w:semiHidden/>
    <w:unhideWhenUsed/>
    <w:qFormat/>
    <w:rsid w:val="00FC2AB0"/>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C2AB0"/>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2AB0"/>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2AB0"/>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2AB0"/>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2AB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2AB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759D"/>
    <w:pPr>
      <w:spacing w:before="100" w:beforeAutospacing="1" w:after="100" w:afterAutospacing="1"/>
    </w:pPr>
  </w:style>
  <w:style w:type="paragraph" w:styleId="ListParagraph">
    <w:name w:val="List Paragraph"/>
    <w:basedOn w:val="Normal"/>
    <w:uiPriority w:val="34"/>
    <w:qFormat/>
    <w:rsid w:val="008820C6"/>
    <w:pPr>
      <w:ind w:left="720"/>
      <w:contextualSpacing/>
    </w:pPr>
  </w:style>
  <w:style w:type="character" w:styleId="CommentReference">
    <w:name w:val="annotation reference"/>
    <w:basedOn w:val="DefaultParagraphFont"/>
    <w:uiPriority w:val="99"/>
    <w:semiHidden/>
    <w:unhideWhenUsed/>
    <w:rsid w:val="00B03F57"/>
    <w:rPr>
      <w:sz w:val="16"/>
      <w:szCs w:val="16"/>
    </w:rPr>
  </w:style>
  <w:style w:type="paragraph" w:styleId="CommentText">
    <w:name w:val="annotation text"/>
    <w:basedOn w:val="Normal"/>
    <w:link w:val="CommentTextChar"/>
    <w:uiPriority w:val="99"/>
    <w:unhideWhenUsed/>
    <w:rsid w:val="00B03F57"/>
    <w:rPr>
      <w:szCs w:val="20"/>
    </w:rPr>
  </w:style>
  <w:style w:type="character" w:customStyle="1" w:styleId="CommentTextChar">
    <w:name w:val="Comment Text Char"/>
    <w:basedOn w:val="DefaultParagraphFont"/>
    <w:link w:val="CommentText"/>
    <w:uiPriority w:val="99"/>
    <w:rsid w:val="00B03F57"/>
    <w:rPr>
      <w:sz w:val="20"/>
      <w:szCs w:val="20"/>
    </w:rPr>
  </w:style>
  <w:style w:type="paragraph" w:styleId="CommentSubject">
    <w:name w:val="annotation subject"/>
    <w:basedOn w:val="CommentText"/>
    <w:next w:val="CommentText"/>
    <w:link w:val="CommentSubjectChar"/>
    <w:uiPriority w:val="99"/>
    <w:semiHidden/>
    <w:unhideWhenUsed/>
    <w:rsid w:val="00B03F57"/>
    <w:rPr>
      <w:b/>
      <w:bCs/>
    </w:rPr>
  </w:style>
  <w:style w:type="character" w:customStyle="1" w:styleId="CommentSubjectChar">
    <w:name w:val="Comment Subject Char"/>
    <w:basedOn w:val="CommentTextChar"/>
    <w:link w:val="CommentSubject"/>
    <w:uiPriority w:val="99"/>
    <w:semiHidden/>
    <w:rsid w:val="00B03F57"/>
    <w:rPr>
      <w:b/>
      <w:bCs/>
      <w:sz w:val="20"/>
      <w:szCs w:val="20"/>
    </w:rPr>
  </w:style>
  <w:style w:type="paragraph" w:styleId="BalloonText">
    <w:name w:val="Balloon Text"/>
    <w:basedOn w:val="Normal"/>
    <w:link w:val="BalloonTextChar"/>
    <w:uiPriority w:val="99"/>
    <w:semiHidden/>
    <w:unhideWhenUsed/>
    <w:rsid w:val="00B03F57"/>
    <w:rPr>
      <w:sz w:val="18"/>
      <w:szCs w:val="18"/>
    </w:rPr>
  </w:style>
  <w:style w:type="character" w:customStyle="1" w:styleId="BalloonTextChar">
    <w:name w:val="Balloon Text Char"/>
    <w:basedOn w:val="DefaultParagraphFont"/>
    <w:link w:val="BalloonText"/>
    <w:uiPriority w:val="99"/>
    <w:semiHidden/>
    <w:rsid w:val="00B03F57"/>
    <w:rPr>
      <w:rFonts w:ascii="Times New Roman" w:hAnsi="Times New Roman" w:cs="Times New Roman"/>
      <w:sz w:val="18"/>
      <w:szCs w:val="18"/>
    </w:rPr>
  </w:style>
  <w:style w:type="paragraph" w:styleId="Footer">
    <w:name w:val="footer"/>
    <w:basedOn w:val="Normal"/>
    <w:link w:val="FooterChar"/>
    <w:uiPriority w:val="99"/>
    <w:unhideWhenUsed/>
    <w:rsid w:val="0024053E"/>
    <w:pPr>
      <w:tabs>
        <w:tab w:val="center" w:pos="4680"/>
        <w:tab w:val="right" w:pos="9360"/>
      </w:tabs>
    </w:pPr>
  </w:style>
  <w:style w:type="character" w:customStyle="1" w:styleId="FooterChar">
    <w:name w:val="Footer Char"/>
    <w:basedOn w:val="DefaultParagraphFont"/>
    <w:link w:val="Footer"/>
    <w:uiPriority w:val="99"/>
    <w:rsid w:val="0024053E"/>
  </w:style>
  <w:style w:type="character" w:styleId="PageNumber">
    <w:name w:val="page number"/>
    <w:basedOn w:val="DefaultParagraphFont"/>
    <w:uiPriority w:val="99"/>
    <w:semiHidden/>
    <w:unhideWhenUsed/>
    <w:rsid w:val="0024053E"/>
  </w:style>
  <w:style w:type="paragraph" w:styleId="Header">
    <w:name w:val="header"/>
    <w:basedOn w:val="Normal"/>
    <w:link w:val="HeaderChar"/>
    <w:uiPriority w:val="99"/>
    <w:unhideWhenUsed/>
    <w:rsid w:val="0024053E"/>
    <w:pPr>
      <w:tabs>
        <w:tab w:val="center" w:pos="4680"/>
        <w:tab w:val="right" w:pos="9360"/>
      </w:tabs>
    </w:pPr>
  </w:style>
  <w:style w:type="character" w:customStyle="1" w:styleId="HeaderChar">
    <w:name w:val="Header Char"/>
    <w:basedOn w:val="DefaultParagraphFont"/>
    <w:link w:val="Header"/>
    <w:uiPriority w:val="99"/>
    <w:rsid w:val="0024053E"/>
  </w:style>
  <w:style w:type="character" w:customStyle="1" w:styleId="Heading1Char">
    <w:name w:val="Heading 1 Char"/>
    <w:basedOn w:val="DefaultParagraphFont"/>
    <w:link w:val="Heading1"/>
    <w:uiPriority w:val="9"/>
    <w:rsid w:val="00701383"/>
    <w:rPr>
      <w:rFonts w:ascii="CMU Serif" w:eastAsiaTheme="majorEastAsia" w:hAnsi="CMU Serif"/>
      <w:b/>
      <w:color w:val="000000" w:themeColor="text1"/>
      <w:sz w:val="28"/>
      <w:szCs w:val="32"/>
    </w:rPr>
  </w:style>
  <w:style w:type="paragraph" w:styleId="TOCHeading">
    <w:name w:val="TOC Heading"/>
    <w:basedOn w:val="Heading1"/>
    <w:next w:val="Normal"/>
    <w:uiPriority w:val="39"/>
    <w:unhideWhenUsed/>
    <w:qFormat/>
    <w:rsid w:val="004502F6"/>
    <w:pPr>
      <w:spacing w:before="480" w:line="276" w:lineRule="auto"/>
      <w:outlineLvl w:val="9"/>
    </w:pPr>
    <w:rPr>
      <w:b w:val="0"/>
      <w:bCs/>
      <w:szCs w:val="28"/>
      <w:lang w:eastAsia="en-US"/>
    </w:rPr>
  </w:style>
  <w:style w:type="paragraph" w:styleId="TOC1">
    <w:name w:val="toc 1"/>
    <w:basedOn w:val="Normal"/>
    <w:next w:val="Normal"/>
    <w:autoRedefine/>
    <w:uiPriority w:val="39"/>
    <w:unhideWhenUsed/>
    <w:rsid w:val="004502F6"/>
    <w:pPr>
      <w:spacing w:before="120" w:after="120"/>
    </w:pPr>
    <w:rPr>
      <w:rFonts w:cstheme="minorHAnsi"/>
      <w:b/>
      <w:bCs/>
      <w:caps/>
      <w:szCs w:val="20"/>
    </w:rPr>
  </w:style>
  <w:style w:type="paragraph" w:styleId="TOC2">
    <w:name w:val="toc 2"/>
    <w:basedOn w:val="Normal"/>
    <w:next w:val="Normal"/>
    <w:autoRedefine/>
    <w:uiPriority w:val="39"/>
    <w:unhideWhenUsed/>
    <w:rsid w:val="004502F6"/>
    <w:pPr>
      <w:ind w:left="240"/>
    </w:pPr>
    <w:rPr>
      <w:rFonts w:cstheme="minorHAnsi"/>
      <w:smallCaps/>
      <w:szCs w:val="20"/>
    </w:rPr>
  </w:style>
  <w:style w:type="paragraph" w:styleId="TOC3">
    <w:name w:val="toc 3"/>
    <w:basedOn w:val="Normal"/>
    <w:next w:val="Normal"/>
    <w:autoRedefine/>
    <w:uiPriority w:val="39"/>
    <w:semiHidden/>
    <w:unhideWhenUsed/>
    <w:rsid w:val="004502F6"/>
    <w:pPr>
      <w:ind w:left="480"/>
    </w:pPr>
    <w:rPr>
      <w:rFonts w:cstheme="minorHAnsi"/>
      <w:i/>
      <w:iCs/>
      <w:szCs w:val="20"/>
    </w:rPr>
  </w:style>
  <w:style w:type="paragraph" w:styleId="TOC4">
    <w:name w:val="toc 4"/>
    <w:basedOn w:val="Normal"/>
    <w:next w:val="Normal"/>
    <w:autoRedefine/>
    <w:uiPriority w:val="39"/>
    <w:semiHidden/>
    <w:unhideWhenUsed/>
    <w:rsid w:val="004502F6"/>
    <w:pPr>
      <w:ind w:left="720"/>
    </w:pPr>
    <w:rPr>
      <w:rFonts w:cstheme="minorHAnsi"/>
      <w:sz w:val="18"/>
      <w:szCs w:val="18"/>
    </w:rPr>
  </w:style>
  <w:style w:type="paragraph" w:styleId="TOC5">
    <w:name w:val="toc 5"/>
    <w:basedOn w:val="Normal"/>
    <w:next w:val="Normal"/>
    <w:autoRedefine/>
    <w:uiPriority w:val="39"/>
    <w:semiHidden/>
    <w:unhideWhenUsed/>
    <w:rsid w:val="004502F6"/>
    <w:pPr>
      <w:ind w:left="960"/>
    </w:pPr>
    <w:rPr>
      <w:rFonts w:cstheme="minorHAnsi"/>
      <w:sz w:val="18"/>
      <w:szCs w:val="18"/>
    </w:rPr>
  </w:style>
  <w:style w:type="paragraph" w:styleId="TOC6">
    <w:name w:val="toc 6"/>
    <w:basedOn w:val="Normal"/>
    <w:next w:val="Normal"/>
    <w:autoRedefine/>
    <w:uiPriority w:val="39"/>
    <w:semiHidden/>
    <w:unhideWhenUsed/>
    <w:rsid w:val="004502F6"/>
    <w:pPr>
      <w:ind w:left="1200"/>
    </w:pPr>
    <w:rPr>
      <w:rFonts w:cstheme="minorHAnsi"/>
      <w:sz w:val="18"/>
      <w:szCs w:val="18"/>
    </w:rPr>
  </w:style>
  <w:style w:type="paragraph" w:styleId="TOC7">
    <w:name w:val="toc 7"/>
    <w:basedOn w:val="Normal"/>
    <w:next w:val="Normal"/>
    <w:autoRedefine/>
    <w:uiPriority w:val="39"/>
    <w:semiHidden/>
    <w:unhideWhenUsed/>
    <w:rsid w:val="004502F6"/>
    <w:pPr>
      <w:ind w:left="1440"/>
    </w:pPr>
    <w:rPr>
      <w:rFonts w:cstheme="minorHAnsi"/>
      <w:sz w:val="18"/>
      <w:szCs w:val="18"/>
    </w:rPr>
  </w:style>
  <w:style w:type="paragraph" w:styleId="TOC8">
    <w:name w:val="toc 8"/>
    <w:basedOn w:val="Normal"/>
    <w:next w:val="Normal"/>
    <w:autoRedefine/>
    <w:uiPriority w:val="39"/>
    <w:semiHidden/>
    <w:unhideWhenUsed/>
    <w:rsid w:val="004502F6"/>
    <w:pPr>
      <w:ind w:left="1680"/>
    </w:pPr>
    <w:rPr>
      <w:rFonts w:cstheme="minorHAnsi"/>
      <w:sz w:val="18"/>
      <w:szCs w:val="18"/>
    </w:rPr>
  </w:style>
  <w:style w:type="paragraph" w:styleId="TOC9">
    <w:name w:val="toc 9"/>
    <w:basedOn w:val="Normal"/>
    <w:next w:val="Normal"/>
    <w:autoRedefine/>
    <w:uiPriority w:val="39"/>
    <w:semiHidden/>
    <w:unhideWhenUsed/>
    <w:rsid w:val="004502F6"/>
    <w:pPr>
      <w:ind w:left="1920"/>
    </w:pPr>
    <w:rPr>
      <w:rFonts w:cstheme="minorHAnsi"/>
      <w:sz w:val="18"/>
      <w:szCs w:val="18"/>
    </w:rPr>
  </w:style>
  <w:style w:type="character" w:styleId="Hyperlink">
    <w:name w:val="Hyperlink"/>
    <w:basedOn w:val="DefaultParagraphFont"/>
    <w:uiPriority w:val="99"/>
    <w:unhideWhenUsed/>
    <w:rsid w:val="004502F6"/>
    <w:rPr>
      <w:color w:val="0563C1" w:themeColor="hyperlink"/>
      <w:u w:val="single"/>
    </w:rPr>
  </w:style>
  <w:style w:type="character" w:customStyle="1" w:styleId="Heading2Char">
    <w:name w:val="Heading 2 Char"/>
    <w:basedOn w:val="DefaultParagraphFont"/>
    <w:link w:val="Heading2"/>
    <w:uiPriority w:val="9"/>
    <w:rsid w:val="00701383"/>
    <w:rPr>
      <w:rFonts w:ascii="CMU Serif" w:eastAsiaTheme="majorEastAsia" w:hAnsi="CMU Serif" w:cstheme="majorBidi"/>
      <w:b/>
      <w:color w:val="000000" w:themeColor="text1"/>
      <w:szCs w:val="26"/>
    </w:rPr>
  </w:style>
  <w:style w:type="character" w:styleId="PlaceholderText">
    <w:name w:val="Placeholder Text"/>
    <w:basedOn w:val="DefaultParagraphFont"/>
    <w:uiPriority w:val="99"/>
    <w:semiHidden/>
    <w:rsid w:val="005153F7"/>
    <w:rPr>
      <w:color w:val="808080"/>
    </w:rPr>
  </w:style>
  <w:style w:type="character" w:customStyle="1" w:styleId="Heading3Char">
    <w:name w:val="Heading 3 Char"/>
    <w:basedOn w:val="DefaultParagraphFont"/>
    <w:link w:val="Heading3"/>
    <w:uiPriority w:val="9"/>
    <w:semiHidden/>
    <w:rsid w:val="00FC2AB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C2AB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C2AB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C2AB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C2AB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C2A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2AB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A8549D"/>
    <w:pPr>
      <w:spacing w:line="240" w:lineRule="auto"/>
      <w:jc w:val="center"/>
    </w:pPr>
  </w:style>
  <w:style w:type="character" w:customStyle="1" w:styleId="TitleChar">
    <w:name w:val="Title Char"/>
    <w:basedOn w:val="DefaultParagraphFont"/>
    <w:link w:val="Title"/>
    <w:uiPriority w:val="10"/>
    <w:rsid w:val="00A8549D"/>
    <w:rPr>
      <w:rFonts w:ascii="CMU Serif Roman" w:hAnsi="CMU Serif Roman" w:cs="Times New Roman"/>
      <w:sz w:val="20"/>
    </w:rPr>
  </w:style>
  <w:style w:type="character" w:styleId="FollowedHyperlink">
    <w:name w:val="FollowedHyperlink"/>
    <w:basedOn w:val="DefaultParagraphFont"/>
    <w:uiPriority w:val="99"/>
    <w:semiHidden/>
    <w:unhideWhenUsed/>
    <w:rsid w:val="00194049"/>
    <w:rPr>
      <w:color w:val="954F72" w:themeColor="followedHyperlink"/>
      <w:u w:val="single"/>
    </w:rPr>
  </w:style>
  <w:style w:type="paragraph" w:styleId="NoSpacing">
    <w:name w:val="No Spacing"/>
    <w:uiPriority w:val="1"/>
    <w:qFormat/>
    <w:rsid w:val="00466709"/>
    <w:rPr>
      <w:rFonts w:ascii="CMU Serif Roman" w:hAnsi="CMU Serif Roman"/>
      <w:sz w:val="20"/>
    </w:rPr>
  </w:style>
  <w:style w:type="character" w:styleId="UnresolvedMention">
    <w:name w:val="Unresolved Mention"/>
    <w:basedOn w:val="DefaultParagraphFont"/>
    <w:uiPriority w:val="99"/>
    <w:semiHidden/>
    <w:unhideWhenUsed/>
    <w:rsid w:val="001255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71390">
      <w:bodyDiv w:val="1"/>
      <w:marLeft w:val="0"/>
      <w:marRight w:val="0"/>
      <w:marTop w:val="0"/>
      <w:marBottom w:val="0"/>
      <w:divBdr>
        <w:top w:val="none" w:sz="0" w:space="0" w:color="auto"/>
        <w:left w:val="none" w:sz="0" w:space="0" w:color="auto"/>
        <w:bottom w:val="none" w:sz="0" w:space="0" w:color="auto"/>
        <w:right w:val="none" w:sz="0" w:space="0" w:color="auto"/>
      </w:divBdr>
    </w:div>
    <w:div w:id="719979115">
      <w:bodyDiv w:val="1"/>
      <w:marLeft w:val="0"/>
      <w:marRight w:val="0"/>
      <w:marTop w:val="0"/>
      <w:marBottom w:val="0"/>
      <w:divBdr>
        <w:top w:val="none" w:sz="0" w:space="0" w:color="auto"/>
        <w:left w:val="none" w:sz="0" w:space="0" w:color="auto"/>
        <w:bottom w:val="none" w:sz="0" w:space="0" w:color="auto"/>
        <w:right w:val="none" w:sz="0" w:space="0" w:color="auto"/>
      </w:divBdr>
      <w:divsChild>
        <w:div w:id="1532038606">
          <w:marLeft w:val="0"/>
          <w:marRight w:val="0"/>
          <w:marTop w:val="0"/>
          <w:marBottom w:val="0"/>
          <w:divBdr>
            <w:top w:val="none" w:sz="0" w:space="0" w:color="auto"/>
            <w:left w:val="none" w:sz="0" w:space="0" w:color="auto"/>
            <w:bottom w:val="none" w:sz="0" w:space="0" w:color="auto"/>
            <w:right w:val="none" w:sz="0" w:space="0" w:color="auto"/>
          </w:divBdr>
          <w:divsChild>
            <w:div w:id="2097509830">
              <w:marLeft w:val="0"/>
              <w:marRight w:val="0"/>
              <w:marTop w:val="0"/>
              <w:marBottom w:val="0"/>
              <w:divBdr>
                <w:top w:val="none" w:sz="0" w:space="0" w:color="auto"/>
                <w:left w:val="none" w:sz="0" w:space="0" w:color="auto"/>
                <w:bottom w:val="none" w:sz="0" w:space="0" w:color="auto"/>
                <w:right w:val="none" w:sz="0" w:space="0" w:color="auto"/>
              </w:divBdr>
              <w:divsChild>
                <w:div w:id="9914803">
                  <w:marLeft w:val="0"/>
                  <w:marRight w:val="0"/>
                  <w:marTop w:val="0"/>
                  <w:marBottom w:val="0"/>
                  <w:divBdr>
                    <w:top w:val="none" w:sz="0" w:space="0" w:color="auto"/>
                    <w:left w:val="none" w:sz="0" w:space="0" w:color="auto"/>
                    <w:bottom w:val="none" w:sz="0" w:space="0" w:color="auto"/>
                    <w:right w:val="none" w:sz="0" w:space="0" w:color="auto"/>
                  </w:divBdr>
                  <w:divsChild>
                    <w:div w:id="185703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876764">
      <w:bodyDiv w:val="1"/>
      <w:marLeft w:val="0"/>
      <w:marRight w:val="0"/>
      <w:marTop w:val="0"/>
      <w:marBottom w:val="0"/>
      <w:divBdr>
        <w:top w:val="none" w:sz="0" w:space="0" w:color="auto"/>
        <w:left w:val="none" w:sz="0" w:space="0" w:color="auto"/>
        <w:bottom w:val="none" w:sz="0" w:space="0" w:color="auto"/>
        <w:right w:val="none" w:sz="0" w:space="0" w:color="auto"/>
      </w:divBdr>
      <w:divsChild>
        <w:div w:id="159078027">
          <w:marLeft w:val="0"/>
          <w:marRight w:val="0"/>
          <w:marTop w:val="0"/>
          <w:marBottom w:val="0"/>
          <w:divBdr>
            <w:top w:val="none" w:sz="0" w:space="0" w:color="auto"/>
            <w:left w:val="none" w:sz="0" w:space="0" w:color="auto"/>
            <w:bottom w:val="none" w:sz="0" w:space="0" w:color="auto"/>
            <w:right w:val="none" w:sz="0" w:space="0" w:color="auto"/>
          </w:divBdr>
          <w:divsChild>
            <w:div w:id="224070026">
              <w:marLeft w:val="0"/>
              <w:marRight w:val="0"/>
              <w:marTop w:val="0"/>
              <w:marBottom w:val="0"/>
              <w:divBdr>
                <w:top w:val="none" w:sz="0" w:space="0" w:color="auto"/>
                <w:left w:val="none" w:sz="0" w:space="0" w:color="auto"/>
                <w:bottom w:val="none" w:sz="0" w:space="0" w:color="auto"/>
                <w:right w:val="none" w:sz="0" w:space="0" w:color="auto"/>
              </w:divBdr>
              <w:divsChild>
                <w:div w:id="21711974">
                  <w:marLeft w:val="0"/>
                  <w:marRight w:val="0"/>
                  <w:marTop w:val="0"/>
                  <w:marBottom w:val="0"/>
                  <w:divBdr>
                    <w:top w:val="none" w:sz="0" w:space="0" w:color="auto"/>
                    <w:left w:val="none" w:sz="0" w:space="0" w:color="auto"/>
                    <w:bottom w:val="none" w:sz="0" w:space="0" w:color="auto"/>
                    <w:right w:val="none" w:sz="0" w:space="0" w:color="auto"/>
                  </w:divBdr>
                  <w:divsChild>
                    <w:div w:id="13696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araview.org/"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5CF74-5BEB-1D45-9BE8-B596832BE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13</Pages>
  <Words>3977</Words>
  <Characters>24300</Characters>
  <Application>Microsoft Office Word</Application>
  <DocSecurity>0</DocSecurity>
  <Lines>332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321</cp:revision>
  <cp:lastPrinted>2019-05-20T22:49:00Z</cp:lastPrinted>
  <dcterms:created xsi:type="dcterms:W3CDTF">2019-05-16T21:40:00Z</dcterms:created>
  <dcterms:modified xsi:type="dcterms:W3CDTF">2019-06-22T00:29:00Z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ef9635fb-8a59-37cb-859b-92f374566924</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http://csl.mendeley.com/styles/515704811/american-sociological-association</vt:lpwstr>
  </property>
  <property fmtid="{D5CDD505-2E9C-101B-9397-08002B2CF9AE}" pid="16" name="Mendeley Recent Style Name 5_1">
    <vt:lpwstr>Custom - Alex Lu</vt:lpwstr>
  </property>
  <property fmtid="{D5CDD505-2E9C-101B-9397-08002B2CF9AE}" pid="17" name="Mendeley Recent Style Id 6_1">
    <vt:lpwstr>https://csl.mendeley.com/styles/515704811/american-sociological-association</vt:lpwstr>
  </property>
  <property fmtid="{D5CDD505-2E9C-101B-9397-08002B2CF9AE}" pid="18" name="Mendeley Recent Style Name 6_1">
    <vt:lpwstr>Custom - Alex Lu</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